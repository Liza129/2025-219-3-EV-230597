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du="http://schemas.microsoft.com/office/word/2023/wordml/word16du" mc:Ignorable="w14 w15 w16se w16cid wp14">
  <w:body>
    <w:p w:rsidRPr="002B1143" w:rsidR="002B1143" w:rsidP="574C53C1" w:rsidRDefault="002B1143" w14:paraId="044F06EC" w14:textId="15F8D61E">
      <w:pPr>
        <w:pStyle w:val="Normal"/>
        <w:rPr>
          <w:b w:val="1"/>
          <w:bCs w:val="1"/>
          <w:sz w:val="28"/>
          <w:szCs w:val="28"/>
        </w:rPr>
      </w:pPr>
      <w:r>
        <w:br/>
      </w:r>
      <w:r w:rsidRPr="574C53C1" w:rsidR="37CCFAC0">
        <w:rPr>
          <w:sz w:val="28"/>
          <w:szCs w:val="28"/>
        </w:rPr>
        <w:t xml:space="preserve"> </w:t>
      </w:r>
      <w:r w:rsidRPr="574C53C1" w:rsidR="37CCFAC0">
        <w:rPr>
          <w:b w:val="1"/>
          <w:bCs w:val="1"/>
          <w:sz w:val="48"/>
          <w:szCs w:val="48"/>
        </w:rPr>
        <w:t>Investigation</w:t>
      </w:r>
    </w:p>
    <w:p w:rsidR="007A2BB1" w:rsidP="3297719C" w:rsidRDefault="002B1143" w14:paraId="258C408D" w14:textId="47E90D4C"/>
    <w:p w:rsidRPr="007A2BB1" w:rsidR="008516C5" w:rsidP="3297719C" w:rsidRDefault="28FEA1C7" w14:paraId="50F38B3D" w14:textId="71BD3511">
      <w:r w:rsidR="05A776F4">
        <w:rPr/>
        <w:t>I used a</w:t>
      </w:r>
      <w:r w:rsidRPr="574C53C1" w:rsidR="05A776F4">
        <w:rPr>
          <w:b w:val="1"/>
          <w:bCs w:val="1"/>
        </w:rPr>
        <w:t xml:space="preserve"> flowchart </w:t>
      </w:r>
      <w:r w:rsidR="05A776F4">
        <w:rPr/>
        <w:t xml:space="preserve">to organise </w:t>
      </w:r>
      <w:r w:rsidR="6F24D3A1">
        <w:rPr/>
        <w:t>my thoughts</w:t>
      </w:r>
      <w:r w:rsidR="6E3389A8">
        <w:rPr/>
        <w:t xml:space="preserve"> as I was reading</w:t>
      </w:r>
      <w:r w:rsidR="4502F5FA">
        <w:rPr/>
        <w:t xml:space="preserve"> </w:t>
      </w:r>
      <w:r w:rsidR="6E3389A8">
        <w:rPr/>
        <w:t>the brief</w:t>
      </w:r>
      <w:r w:rsidR="6804A3E6">
        <w:rPr/>
        <w:t xml:space="preserve">. </w:t>
      </w:r>
      <w:r w:rsidR="05A776F4">
        <w:rPr/>
        <w:t xml:space="preserve">The </w:t>
      </w:r>
      <w:r w:rsidRPr="574C53C1" w:rsidR="05A776F4">
        <w:rPr>
          <w:i w:val="1"/>
          <w:iCs w:val="1"/>
        </w:rPr>
        <w:t>most appealing idea</w:t>
      </w:r>
      <w:r w:rsidRPr="574C53C1" w:rsidR="6A52B939">
        <w:rPr>
          <w:i w:val="1"/>
          <w:iCs w:val="1"/>
        </w:rPr>
        <w:t>s</w:t>
      </w:r>
      <w:r w:rsidRPr="574C53C1" w:rsidR="05A776F4">
        <w:rPr>
          <w:i w:val="1"/>
          <w:iCs w:val="1"/>
        </w:rPr>
        <w:t>:</w:t>
      </w:r>
    </w:p>
    <w:p w:rsidRPr="009506A8" w:rsidR="007C5D34" w:rsidP="3297719C" w:rsidRDefault="28FEA1C7" w14:paraId="6D764491" w14:textId="7F55E018">
      <w:pPr>
        <w:pStyle w:val="ListParagraph"/>
        <w:numPr>
          <w:ilvl w:val="0"/>
          <w:numId w:val="22"/>
        </w:numPr>
        <w:rPr/>
      </w:pPr>
      <w:r w:rsidRPr="65C6CCED" w:rsidR="3BDABA00">
        <w:rPr>
          <w:i w:val="1"/>
          <w:iCs w:val="1"/>
        </w:rPr>
        <w:t>Population changes</w:t>
      </w:r>
      <w:r w:rsidR="0B19A7EA">
        <w:rPr/>
        <w:t xml:space="preserve">. </w:t>
      </w:r>
      <w:r w:rsidR="18ADEAEB">
        <w:rPr/>
        <w:t xml:space="preserve">Analysing </w:t>
      </w:r>
      <w:r w:rsidR="0BD0CD41">
        <w:rPr/>
        <w:t>population</w:t>
      </w:r>
      <w:r w:rsidR="199A2FE2">
        <w:rPr/>
        <w:t xml:space="preserve"> </w:t>
      </w:r>
      <w:r w:rsidR="7A283713">
        <w:rPr/>
        <w:t>increase</w:t>
      </w:r>
      <w:r w:rsidR="199A2FE2">
        <w:rPr/>
        <w:t xml:space="preserve"> </w:t>
      </w:r>
      <w:r w:rsidR="7A283713">
        <w:rPr/>
        <w:t xml:space="preserve">can highlight the solutions </w:t>
      </w:r>
      <w:r w:rsidR="6B52E466">
        <w:rPr/>
        <w:t>for</w:t>
      </w:r>
      <w:r w:rsidR="4DCDBDFA">
        <w:rPr/>
        <w:t xml:space="preserve"> </w:t>
      </w:r>
      <w:r w:rsidR="199A2FE2">
        <w:rPr/>
        <w:t>housing crises and economic instability</w:t>
      </w:r>
      <w:r w:rsidR="2689CDFF">
        <w:rPr/>
        <w:t>.</w:t>
      </w:r>
    </w:p>
    <w:p w:rsidRPr="007A2BB1" w:rsidR="009506A8" w:rsidP="3297719C" w:rsidRDefault="009506A8" w14:paraId="536B9FAE" w14:textId="77777777">
      <w:pPr>
        <w:pStyle w:val="ListParagraph"/>
        <w:rPr>
          <w:b/>
          <w:bCs/>
        </w:rPr>
      </w:pPr>
    </w:p>
    <w:p w:rsidRPr="003F3939" w:rsidR="007C4502" w:rsidP="65C6CCED" w:rsidRDefault="007C4502" w14:paraId="1F637513" w14:textId="20C6A21E">
      <w:pPr>
        <w:pStyle w:val="ListParagraph"/>
        <w:numPr>
          <w:ilvl w:val="0"/>
          <w:numId w:val="22"/>
        </w:numPr>
        <w:rPr/>
      </w:pPr>
      <w:r w:rsidRPr="574C53C1" w:rsidR="4DD18493">
        <w:rPr>
          <w:i w:val="1"/>
          <w:iCs w:val="1"/>
        </w:rPr>
        <w:t>Third-level education.</w:t>
      </w:r>
      <w:r w:rsidR="4DD18493">
        <w:rPr/>
        <w:t xml:space="preserve"> </w:t>
      </w:r>
      <w:r w:rsidR="07555A86">
        <w:rPr/>
        <w:t>Analysing trends in education since 2000s can highlight social progress</w:t>
      </w:r>
      <w:r w:rsidR="6E45056C">
        <w:rPr/>
        <w:t xml:space="preserve"> and industry demand. </w:t>
      </w:r>
    </w:p>
    <w:p w:rsidR="574C53C1" w:rsidP="574C53C1" w:rsidRDefault="574C53C1" w14:paraId="75BE3ED5" w14:textId="5DB5428B">
      <w:pPr>
        <w:pStyle w:val="ListParagraph"/>
        <w:ind w:left="720"/>
      </w:pPr>
    </w:p>
    <w:p w:rsidRPr="008516C5" w:rsidR="002B1143" w:rsidP="3297719C" w:rsidRDefault="28FEA1C7" w14:paraId="66C93F35" w14:textId="0105899A">
      <w:pPr>
        <w:pStyle w:val="ListParagraph"/>
        <w:numPr>
          <w:ilvl w:val="0"/>
          <w:numId w:val="22"/>
        </w:numPr>
        <w:rPr/>
      </w:pPr>
      <w:r w:rsidRPr="65C6CCED" w:rsidR="3BDABA00">
        <w:rPr>
          <w:i w:val="1"/>
          <w:iCs w:val="1"/>
        </w:rPr>
        <w:t xml:space="preserve">Wages in SMEs </w:t>
      </w:r>
      <w:r w:rsidRPr="65C6CCED" w:rsidR="725455E6">
        <w:rPr>
          <w:i w:val="1"/>
          <w:iCs w:val="1"/>
        </w:rPr>
        <w:t>vs</w:t>
      </w:r>
      <w:r w:rsidRPr="65C6CCED" w:rsidR="3BDABA00">
        <w:rPr>
          <w:i w:val="1"/>
          <w:iCs w:val="1"/>
        </w:rPr>
        <w:t xml:space="preserve"> MNCs</w:t>
      </w:r>
      <w:r w:rsidRPr="65C6CCED" w:rsidR="0B19A7EA">
        <w:rPr>
          <w:i w:val="1"/>
          <w:iCs w:val="1"/>
        </w:rPr>
        <w:t>.</w:t>
      </w:r>
      <w:r w:rsidR="0B19A7EA">
        <w:rPr/>
        <w:t xml:space="preserve"> I </w:t>
      </w:r>
      <w:r w:rsidR="0B19A7EA">
        <w:rPr/>
        <w:t>identified</w:t>
      </w:r>
      <w:r w:rsidR="0B19A7EA">
        <w:rPr/>
        <w:t xml:space="preserve"> a gap between</w:t>
      </w:r>
      <w:r w:rsidR="45148F41">
        <w:rPr/>
        <w:t xml:space="preserve"> </w:t>
      </w:r>
      <w:r w:rsidR="0B19A7EA">
        <w:rPr/>
        <w:t>wages offered by Small-Medium Enterprises and Multinational companies.</w:t>
      </w:r>
    </w:p>
    <w:p w:rsidR="00EE3552" w:rsidP="00F17B22" w:rsidRDefault="00EE3552" w14:paraId="2F9B5593" w14:textId="2FCB27E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25"/>
        <w:gridCol w:w="2003"/>
        <w:gridCol w:w="2269"/>
        <w:gridCol w:w="2219"/>
      </w:tblGrid>
      <w:tr w:rsidR="00EE3552" w:rsidTr="65C6CCED" w14:paraId="1E643C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Pr="005D6E95" w:rsidR="00EE3552" w:rsidP="3297719C" w:rsidRDefault="65465C73" w14:paraId="1AE8CA17" w14:textId="7CE6C277">
            <w:pPr>
              <w:jc w:val="center"/>
            </w:pPr>
            <w:r>
              <w:t>Factor</w:t>
            </w:r>
            <w:r w:rsidR="073C443C">
              <w:t xml:space="preserve"> (o</w:t>
            </w:r>
            <w:r w:rsidR="478AD459">
              <w:t>ut of 10</w:t>
            </w:r>
            <w:r w:rsidR="073C443C">
              <w:t>)</w:t>
            </w:r>
          </w:p>
          <w:p w:rsidRPr="005D6E95" w:rsidR="00EE3552" w:rsidP="3297719C" w:rsidRDefault="00EE3552" w14:paraId="4A59F05E" w14:textId="420BA707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Pr="005D6E95" w:rsidR="00EE3552" w:rsidP="3297719C" w:rsidRDefault="65465C73" w14:paraId="77673544" w14:textId="350A4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Wage gap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Pr="005D6E95" w:rsidR="00EE3552" w:rsidP="3297719C" w:rsidRDefault="65465C73" w14:paraId="4D7359DA" w14:textId="48CE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Pr="005D6E95" w:rsidR="00EE3552" w:rsidP="3297719C" w:rsidRDefault="65465C73" w14:paraId="5D4AEC9D" w14:textId="54004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Education</w:t>
            </w:r>
          </w:p>
        </w:tc>
      </w:tr>
      <w:tr w:rsidR="00EE3552" w:rsidTr="65C6CCED" w14:paraId="4813A9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Pr="005D6E95" w:rsidR="00EE3552" w:rsidP="3297719C" w:rsidRDefault="65465C73" w14:paraId="1B1D7902" w14:textId="6EBB53B5">
            <w:pPr>
              <w:jc w:val="center"/>
            </w:pPr>
            <w:r>
              <w:t>Personal interest</w:t>
            </w:r>
          </w:p>
          <w:p w:rsidRPr="005D6E95" w:rsidR="00EE3552" w:rsidP="3297719C" w:rsidRDefault="65465C73" w14:paraId="067FF7D4" w14:textId="2F74DB4D">
            <w:pPr>
              <w:jc w:val="center"/>
            </w:pPr>
            <w: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3297719C" w:rsidRDefault="65465C73" w14:paraId="7653380F" w14:textId="603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EE3552" w14:paraId="719A928E" w14:textId="45B92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EE3552" w14:paraId="51F53C35" w14:textId="47C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E3552" w:rsidTr="65C6CCED" w14:paraId="463C3B65" w14:textId="7777777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Pr="005D6E95" w:rsidR="00EE3552" w:rsidP="3297719C" w:rsidRDefault="003F3939" w14:paraId="689C6471" w14:textId="5AE980E9">
            <w:pPr>
              <w:jc w:val="center"/>
            </w:pPr>
            <w:r w:rsidR="2689CDFF">
              <w:rPr/>
              <w:t>Achievable</w:t>
            </w:r>
          </w:p>
          <w:p w:rsidRPr="005D6E95" w:rsidR="00EE3552" w:rsidP="3297719C" w:rsidRDefault="00EE3552" w14:paraId="3555A5D6" w14:textId="04CB04B8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EE3552" w14:paraId="31C7D40A" w14:textId="4AAF4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032E45" w14:paraId="5A1E608B" w14:textId="58A98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EE3552" w14:paraId="5A6A9753" w14:textId="69DAC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E3552" w:rsidTr="65C6CCED" w14:paraId="4048E1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Pr="005D6E95" w:rsidR="00EE3552" w:rsidP="3297719C" w:rsidRDefault="65465C73" w14:paraId="3802835A" w14:textId="63516A7D">
            <w:pPr>
              <w:jc w:val="center"/>
            </w:pPr>
            <w:r>
              <w:t>Variables</w:t>
            </w:r>
            <w:r w:rsidR="00EE3552">
              <w:br/>
            </w:r>
            <w:r w:rsidRPr="3297719C" w:rsidR="5833FD22">
              <w:rPr>
                <w:i/>
                <w:iCs/>
              </w:rPr>
              <w:t xml:space="preserve">number of </w:t>
            </w:r>
            <w:proofErr w:type="gramStart"/>
            <w:r w:rsidRPr="3297719C">
              <w:rPr>
                <w:i/>
                <w:iCs/>
              </w:rPr>
              <w:t>variables/grade</w:t>
            </w:r>
            <w:proofErr w:type="gramEnd"/>
          </w:p>
          <w:p w:rsidRPr="005D6E95" w:rsidR="00EE3552" w:rsidP="3297719C" w:rsidRDefault="00EE3552" w14:paraId="0FBF6F48" w14:textId="65FB719E">
            <w:pPr>
              <w:jc w:val="center"/>
              <w:rPr>
                <w:i/>
                <w:i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5D6E95" w14:paraId="3E1CCB9D" w14:textId="4BB2F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 w:rsidRPr="3297719C" w:rsidR="65465C73">
              <w:rPr>
                <w:rFonts w:eastAsiaTheme="minorEastAsia"/>
              </w:rPr>
              <w:t>3/6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EE3552" w14:paraId="71BC112F" w14:textId="37CD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</w:t>
            </w:r>
            <w:r w:rsidR="00032E45"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EE3552" w14:paraId="56EC3F65" w14:textId="24400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&lt;6/2</w:t>
            </w:r>
          </w:p>
        </w:tc>
      </w:tr>
      <w:tr w:rsidR="00EE3552" w:rsidTr="65C6CCED" w14:paraId="25010BBE" w14:textId="77777777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Pr="005D6E95" w:rsidR="00EE3552" w:rsidP="3297719C" w:rsidRDefault="65465C73" w14:paraId="0DA9DE52" w14:textId="417F3BA7">
            <w:pPr>
              <w:jc w:val="center"/>
            </w:pPr>
            <w:r>
              <w:t>Datasets available</w:t>
            </w:r>
          </w:p>
          <w:p w:rsidRPr="005D6E95" w:rsidR="00EE3552" w:rsidP="3297719C" w:rsidRDefault="00EE3552" w14:paraId="46F932F9" w14:textId="1F5A8BE5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EE3552" w14:paraId="61256407" w14:textId="2F1F6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EE3552" w14:paraId="727B5E1F" w14:textId="58AD0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EE3552" w14:paraId="01D6B597" w14:textId="477A8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EE3552" w:rsidTr="65C6CCED" w14:paraId="412FDA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Pr="005D6E95" w:rsidR="00EE3552" w:rsidP="3297719C" w:rsidRDefault="65465C73" w14:paraId="5A123BEF" w14:textId="49BAB49C">
            <w:pPr>
              <w:jc w:val="center"/>
            </w:pPr>
            <w:r>
              <w:t>Time consumption</w:t>
            </w:r>
          </w:p>
          <w:p w:rsidRPr="005D6E95" w:rsidR="00EE3552" w:rsidP="3297719C" w:rsidRDefault="00EE3552" w14:paraId="342C401C" w14:textId="5DE99B27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EE3552" w14:paraId="20A4329D" w14:textId="62954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032E45" w14:paraId="56366C9A" w14:textId="48BCB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="00EE3552" w:rsidP="005D6E95" w:rsidRDefault="00EE3552" w14:paraId="00F1394C" w14:textId="43164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E3552" w:rsidTr="65C6CCED" w14:paraId="1523BBE0" w14:textId="77777777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2" w:type="dxa"/>
            <w:tcMar/>
            <w:vAlign w:val="center"/>
          </w:tcPr>
          <w:p w:rsidRPr="005D6E95" w:rsidR="00EE3552" w:rsidP="3297719C" w:rsidRDefault="65465C73" w14:paraId="186B18B5" w14:textId="23DF51A1">
            <w:pPr>
              <w:jc w:val="center"/>
            </w:pPr>
            <w:r>
              <w:t>Total</w:t>
            </w:r>
            <w:r w:rsidR="5CEA380F">
              <w:t xml:space="preserve"> grade</w:t>
            </w:r>
          </w:p>
          <w:p w:rsidRPr="005D6E95" w:rsidR="00EE3552" w:rsidP="3297719C" w:rsidRDefault="00EE3552" w14:paraId="63EE600F" w14:textId="6B30B8B1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shd w:val="clear" w:color="auto" w:fill="auto"/>
            <w:tcMar/>
            <w:vAlign w:val="center"/>
          </w:tcPr>
          <w:p w:rsidRPr="00032E45" w:rsidR="00EE3552" w:rsidP="005D6E95" w:rsidRDefault="00EE3552" w14:paraId="4AE7F9F6" w14:textId="4D18A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32E45">
              <w:rPr>
                <w:b/>
                <w:bCs/>
                <w:i/>
                <w:iCs/>
              </w:rPr>
              <w:t>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shd w:val="clear" w:color="auto" w:fill="auto"/>
            <w:tcMar/>
            <w:vAlign w:val="center"/>
          </w:tcPr>
          <w:p w:rsidRPr="00032E45" w:rsidR="00EE3552" w:rsidP="005D6E95" w:rsidRDefault="00032E45" w14:paraId="406D3C64" w14:textId="022DA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32E45">
              <w:rPr>
                <w:b/>
                <w:bCs/>
                <w:i/>
                <w:iCs/>
              </w:rPr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92" w:type="dxa"/>
            <w:shd w:val="clear" w:color="auto" w:fill="auto"/>
            <w:tcMar/>
            <w:vAlign w:val="center"/>
          </w:tcPr>
          <w:p w:rsidRPr="00032E45" w:rsidR="00EE3552" w:rsidP="005D6E95" w:rsidRDefault="00EE3552" w14:paraId="39B2A2FE" w14:textId="3EB48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32E45">
              <w:rPr>
                <w:b/>
                <w:bCs/>
                <w:i/>
                <w:iCs/>
              </w:rPr>
              <w:t>24</w:t>
            </w:r>
          </w:p>
        </w:tc>
      </w:tr>
    </w:tbl>
    <w:p w:rsidR="008516C5" w:rsidP="00F17B22" w:rsidRDefault="002B1143" w14:paraId="43965D8C" w14:textId="55080457">
      <w:pPr>
        <w:rPr>
          <w:i/>
          <w:iCs/>
        </w:rPr>
      </w:pPr>
      <w:r w:rsidRPr="002B1143">
        <w:br/>
      </w:r>
      <w:r w:rsidRPr="007A2BB1" w:rsidR="007A2BB1">
        <w:rPr>
          <w:i/>
          <w:iCs/>
        </w:rPr>
        <w:t xml:space="preserve"> </w:t>
      </w:r>
    </w:p>
    <w:p w:rsidR="00F17B22" w:rsidP="3297719C" w:rsidRDefault="528D3259" w14:paraId="209D0F08" w14:textId="1E55F829">
      <w:r w:rsidRPr="3297719C">
        <w:t xml:space="preserve">After further research I </w:t>
      </w:r>
      <w:r w:rsidRPr="3297719C">
        <w:rPr>
          <w:b/>
          <w:bCs/>
        </w:rPr>
        <w:t xml:space="preserve">rejected </w:t>
      </w:r>
      <w:r w:rsidRPr="3297719C" w:rsidR="5CEA380F">
        <w:rPr>
          <w:b/>
          <w:bCs/>
        </w:rPr>
        <w:t xml:space="preserve">ideas </w:t>
      </w:r>
      <w:r w:rsidRPr="3297719C" w:rsidR="5CEA380F">
        <w:t>with low</w:t>
      </w:r>
      <w:r w:rsidRPr="3297719C" w:rsidR="7477B0AA">
        <w:t>er</w:t>
      </w:r>
      <w:r w:rsidRPr="3297719C" w:rsidR="5CEA380F">
        <w:t xml:space="preserve"> grade</w:t>
      </w:r>
      <w:r w:rsidRPr="3297719C" w:rsidR="13F9AC7C">
        <w:t>s</w:t>
      </w:r>
      <w:r w:rsidRPr="3297719C">
        <w:t>:</w:t>
      </w:r>
    </w:p>
    <w:p w:rsidR="00F17B22" w:rsidP="3297719C" w:rsidRDefault="528D3259" w14:paraId="5738ECA1" w14:textId="7AF6D630">
      <w:pPr>
        <w:pStyle w:val="ListParagraph"/>
        <w:numPr>
          <w:ilvl w:val="0"/>
          <w:numId w:val="24"/>
        </w:numPr>
        <w:rPr/>
      </w:pPr>
      <w:r w:rsidRPr="65C6CCED" w:rsidR="00E0BF65">
        <w:rPr>
          <w:i w:val="1"/>
          <w:iCs w:val="1"/>
        </w:rPr>
        <w:t xml:space="preserve">Education: </w:t>
      </w:r>
      <w:r w:rsidR="7923E467">
        <w:rPr/>
        <w:t>conside</w:t>
      </w:r>
      <w:r w:rsidR="3BAF8E76">
        <w:rPr/>
        <w:t>r</w:t>
      </w:r>
      <w:r w:rsidR="12D9D937">
        <w:rPr/>
        <w:t>ing</w:t>
      </w:r>
      <w:r w:rsidR="7923E467">
        <w:rPr/>
        <w:t xml:space="preserve"> all variables will be too </w:t>
      </w:r>
      <w:r w:rsidR="2C20BD89">
        <w:rPr/>
        <w:t xml:space="preserve">difficult in the given </w:t>
      </w:r>
      <w:r w:rsidR="2C20BD89">
        <w:rPr/>
        <w:t>timeframe</w:t>
      </w:r>
      <w:r w:rsidR="2B0BFC4F">
        <w:rPr/>
        <w:t>.</w:t>
      </w:r>
    </w:p>
    <w:p w:rsidR="3297719C" w:rsidP="3297719C" w:rsidRDefault="3297719C" w14:paraId="17AFEE48" w14:textId="44CEC2EA">
      <w:pPr>
        <w:pStyle w:val="ListParagraph"/>
      </w:pPr>
    </w:p>
    <w:p w:rsidR="00F17B22" w:rsidP="3297719C" w:rsidRDefault="528D3259" w14:paraId="2595313E" w14:textId="23CC18F5">
      <w:pPr>
        <w:pStyle w:val="ListParagraph"/>
        <w:numPr>
          <w:ilvl w:val="0"/>
          <w:numId w:val="24"/>
        </w:numPr>
        <w:rPr/>
      </w:pPr>
      <w:r w:rsidRPr="574C53C1" w:rsidR="5884129F">
        <w:rPr>
          <w:i w:val="1"/>
          <w:iCs w:val="1"/>
        </w:rPr>
        <w:t>Wage gap</w:t>
      </w:r>
      <w:r w:rsidR="5884129F">
        <w:rPr/>
        <w:t xml:space="preserve">: </w:t>
      </w:r>
      <w:r w:rsidR="06A96C76">
        <w:rPr/>
        <w:t>strong idea</w:t>
      </w:r>
      <w:r w:rsidR="5884129F">
        <w:rPr/>
        <w:t xml:space="preserve">, but </w:t>
      </w:r>
      <w:r w:rsidR="37A44DAF">
        <w:rPr/>
        <w:t>lacking datasets.</w:t>
      </w:r>
    </w:p>
    <w:p w:rsidR="574C53C1" w:rsidP="574C53C1" w:rsidRDefault="574C53C1" w14:paraId="5E1CE114" w14:textId="2BECA7ED">
      <w:pPr>
        <w:pStyle w:val="ListParagraph"/>
        <w:ind w:left="720"/>
      </w:pPr>
    </w:p>
    <w:p w:rsidRPr="00F17B22" w:rsidR="00F17B22" w:rsidP="3297719C" w:rsidRDefault="524ABE5F" w14:paraId="7F0F905E" w14:textId="3DDAA510">
      <w:pPr>
        <w:rPr>
          <w:b/>
          <w:bCs/>
        </w:rPr>
      </w:pPr>
      <w:r w:rsidRPr="3297719C">
        <w:t xml:space="preserve">I </w:t>
      </w:r>
      <w:r w:rsidRPr="3297719C">
        <w:rPr>
          <w:b/>
          <w:bCs/>
        </w:rPr>
        <w:t xml:space="preserve">chose </w:t>
      </w:r>
      <w:r w:rsidRPr="3297719C" w:rsidR="528D3259">
        <w:rPr>
          <w:b/>
          <w:bCs/>
        </w:rPr>
        <w:t>Population</w:t>
      </w:r>
      <w:r w:rsidRPr="3297719C" w:rsidR="528D3259">
        <w:t xml:space="preserve"> becaus</w:t>
      </w:r>
      <w:r w:rsidRPr="3297719C">
        <w:t>e:</w:t>
      </w:r>
    </w:p>
    <w:p w:rsidRPr="007A2BB1" w:rsidR="001F3AB3" w:rsidP="3297719C" w:rsidRDefault="28FEA1C7" w14:paraId="1D968751" w14:textId="094D37D6">
      <w:pPr>
        <w:pStyle w:val="ListParagraph"/>
        <w:numPr>
          <w:ilvl w:val="0"/>
          <w:numId w:val="23"/>
        </w:numPr>
        <w:rPr/>
      </w:pPr>
      <w:r w:rsidR="3BDABA00">
        <w:rPr/>
        <w:t>There are various datasets</w:t>
      </w:r>
      <w:r w:rsidR="1F1CA2A9">
        <w:rPr/>
        <w:t xml:space="preserve"> and examples available</w:t>
      </w:r>
      <w:r w:rsidR="2689CDFF">
        <w:rPr/>
        <w:t>.</w:t>
      </w:r>
    </w:p>
    <w:p w:rsidRPr="002F3D7A" w:rsidR="008C76BC" w:rsidP="3297719C" w:rsidRDefault="524ABE5F" w14:paraId="4BCA70E6" w14:textId="5D272DEB">
      <w:pPr>
        <w:pStyle w:val="ListParagraph"/>
        <w:numPr>
          <w:ilvl w:val="0"/>
          <w:numId w:val="23"/>
        </w:numPr>
        <w:rPr>
          <w:b w:val="1"/>
          <w:bCs w:val="1"/>
        </w:rPr>
      </w:pPr>
      <w:r w:rsidR="356CEE26">
        <w:rPr/>
        <w:t>H</w:t>
      </w:r>
      <w:r w:rsidR="671F61BC">
        <w:rPr/>
        <w:t>as only 3 variables</w:t>
      </w:r>
      <w:r w:rsidR="1F1CA2A9">
        <w:rPr/>
        <w:t xml:space="preserve"> and </w:t>
      </w:r>
      <w:r w:rsidR="1F1CA2A9">
        <w:rPr/>
        <w:t>I’m</w:t>
      </w:r>
      <w:r w:rsidR="1F1CA2A9">
        <w:rPr/>
        <w:t xml:space="preserve"> confident in setting</w:t>
      </w:r>
      <w:r w:rsidR="3AFF1FAA">
        <w:rPr/>
        <w:t xml:space="preserve"> </w:t>
      </w:r>
      <w:r w:rsidR="1F1CA2A9">
        <w:rPr/>
        <w:t xml:space="preserve">goals and meeting deadlines. </w:t>
      </w:r>
    </w:p>
    <w:p w:rsidRPr="00B65D0D" w:rsidR="002F3D7A" w:rsidP="3297719C" w:rsidRDefault="0FF8B6FB" w14:paraId="74721E54" w14:textId="6EC0AAD8">
      <w:pPr>
        <w:pStyle w:val="ListParagraph"/>
        <w:numPr>
          <w:ilvl w:val="0"/>
          <w:numId w:val="23"/>
        </w:numPr>
        <w:rPr>
          <w:b/>
          <w:bCs/>
        </w:rPr>
      </w:pPr>
      <w:r w:rsidRPr="3297719C">
        <w:t xml:space="preserve">I have clear idea of </w:t>
      </w:r>
      <w:r w:rsidRPr="3297719C" w:rsidR="3B0876A6">
        <w:t>analysis to complete</w:t>
      </w:r>
      <w:r w:rsidRPr="3297719C" w:rsidR="600A9E62">
        <w:t>.</w:t>
      </w:r>
    </w:p>
    <w:p w:rsidRPr="00551E53" w:rsidR="00B65D0D" w:rsidP="3297719C" w:rsidRDefault="25B4DE9B" w14:paraId="2CAD7AE3" w14:textId="149EE520">
      <w:pPr>
        <w:pStyle w:val="ListParagraph"/>
        <w:numPr>
          <w:ilvl w:val="0"/>
          <w:numId w:val="23"/>
        </w:numPr>
      </w:pPr>
      <w:r w:rsidRPr="3297719C">
        <w:t>I believe this area is important for</w:t>
      </w:r>
      <w:r w:rsidRPr="3297719C" w:rsidR="40A2FA15">
        <w:t xml:space="preserve"> society.</w:t>
      </w:r>
    </w:p>
    <w:p w:rsidRPr="00F158CC" w:rsidR="00551E53" w:rsidP="00551E53" w:rsidRDefault="00551E53" w14:paraId="3A9B3872" w14:textId="77777777">
      <w:pPr>
        <w:pStyle w:val="ListParagraph"/>
        <w:rPr>
          <w:b/>
          <w:bCs/>
          <w:i/>
          <w:iCs/>
        </w:rPr>
      </w:pPr>
    </w:p>
    <w:p w:rsidR="005D6E95" w:rsidP="3297719C" w:rsidRDefault="54D04850" w14:paraId="27C061E8" w14:textId="17E16AD1">
      <w:pPr>
        <w:rPr>
          <w:b/>
          <w:bCs/>
        </w:rPr>
      </w:pPr>
      <w:r w:rsidRPr="3297719C">
        <w:rPr>
          <w:b/>
          <w:bCs/>
          <w:i/>
          <w:iCs/>
        </w:rPr>
        <w:t>End user</w:t>
      </w:r>
      <w:r w:rsidRPr="3297719C" w:rsidR="6C195DA8">
        <w:rPr>
          <w:b/>
          <w:bCs/>
          <w:i/>
          <w:iCs/>
        </w:rPr>
        <w:t xml:space="preserve"> </w:t>
      </w:r>
      <w:r w:rsidRPr="3297719C" w:rsidR="6C195DA8">
        <w:t>will use my website fo</w:t>
      </w:r>
      <w:r w:rsidRPr="3297719C" w:rsidR="6C195DA8">
        <w:rPr>
          <w:b/>
          <w:bCs/>
        </w:rPr>
        <w:t>r</w:t>
      </w:r>
      <w:r w:rsidRPr="3297719C">
        <w:rPr>
          <w:b/>
          <w:bCs/>
        </w:rPr>
        <w:t>:</w:t>
      </w:r>
    </w:p>
    <w:p w:rsidR="005D6E95" w:rsidP="3297719C" w:rsidRDefault="5D6ADF61" w14:paraId="46FC41C9" w14:textId="1F44E07A">
      <w:pPr>
        <w:pStyle w:val="ListParagraph"/>
        <w:numPr>
          <w:ilvl w:val="0"/>
          <w:numId w:val="2"/>
        </w:numPr>
      </w:pPr>
      <w:r w:rsidRPr="3297719C">
        <w:rPr>
          <w:i/>
          <w:iCs/>
        </w:rPr>
        <w:t xml:space="preserve">University students </w:t>
      </w:r>
      <w:r w:rsidRPr="3297719C">
        <w:t>(</w:t>
      </w:r>
      <w:r w:rsidRPr="3297719C" w:rsidR="05C90017">
        <w:t>18</w:t>
      </w:r>
      <w:r w:rsidRPr="3297719C" w:rsidR="54D04850">
        <w:t>-</w:t>
      </w:r>
      <w:r w:rsidRPr="3297719C" w:rsidR="4F34D70C">
        <w:t>30</w:t>
      </w:r>
      <w:r w:rsidRPr="3297719C" w:rsidR="46D09DC4">
        <w:t xml:space="preserve"> years</w:t>
      </w:r>
      <w:r w:rsidRPr="3297719C" w:rsidR="54D04850">
        <w:t>)</w:t>
      </w:r>
      <w:r w:rsidRPr="3297719C" w:rsidR="5ADBB385">
        <w:t xml:space="preserve"> analysis and academic research for projects and dissertations</w:t>
      </w:r>
      <w:r w:rsidRPr="3297719C" w:rsidR="2662A1D0">
        <w:t>.</w:t>
      </w:r>
    </w:p>
    <w:p w:rsidR="005D6E95" w:rsidP="3297719C" w:rsidRDefault="005D6E95" w14:paraId="0BD6C4C4" w14:textId="7918655D">
      <w:pPr>
        <w:pStyle w:val="ListParagraph"/>
      </w:pPr>
    </w:p>
    <w:p w:rsidR="005D6E95" w:rsidP="3297719C" w:rsidRDefault="6C5C1A24" w14:paraId="76A7908A" w14:textId="6C0461D7">
      <w:pPr>
        <w:pStyle w:val="ListParagraph"/>
        <w:numPr>
          <w:ilvl w:val="0"/>
          <w:numId w:val="2"/>
        </w:numPr>
      </w:pPr>
      <w:r w:rsidRPr="3297719C">
        <w:rPr>
          <w:i/>
          <w:iCs/>
        </w:rPr>
        <w:t>Journalists</w:t>
      </w:r>
      <w:r w:rsidRPr="3297719C">
        <w:t xml:space="preserve"> (25-50</w:t>
      </w:r>
      <w:r w:rsidRPr="3297719C" w:rsidR="483E04FB">
        <w:t xml:space="preserve"> years</w:t>
      </w:r>
      <w:r w:rsidRPr="3297719C">
        <w:t>) analyse trends, enhance accuracy</w:t>
      </w:r>
      <w:r w:rsidRPr="3297719C" w:rsidR="042259FD">
        <w:t xml:space="preserve"> and fact-check their work.</w:t>
      </w:r>
    </w:p>
    <w:p w:rsidR="005D6E95" w:rsidP="3297719C" w:rsidRDefault="005D6E95" w14:paraId="1BBC14A2" w14:textId="484D285E">
      <w:r>
        <w:br/>
      </w:r>
      <w:r w:rsidR="04F41D2D">
        <w:rPr/>
        <w:t>I analysed various</w:t>
      </w:r>
      <w:r w:rsidRPr="574C53C1" w:rsidR="04F41D2D">
        <w:rPr>
          <w:b w:val="1"/>
          <w:bCs w:val="1"/>
        </w:rPr>
        <w:t xml:space="preserve"> interactive websites</w:t>
      </w:r>
      <w:r w:rsidRPr="574C53C1" w:rsidR="7C9C2579">
        <w:rPr>
          <w:b w:val="1"/>
          <w:bCs w:val="1"/>
        </w:rPr>
        <w:t xml:space="preserve"> </w:t>
      </w:r>
      <w:r w:rsidR="7C9C2579">
        <w:rPr/>
        <w:t>starting</w:t>
      </w:r>
      <w:r w:rsidR="6B3710C2">
        <w:rPr/>
        <w:t xml:space="preserve"> with one listed in the brief: </w:t>
      </w:r>
      <w:r w:rsidRPr="574C53C1" w:rsidR="6B3710C2">
        <w:rPr>
          <w:i w:val="1"/>
          <w:iCs w:val="1"/>
        </w:rPr>
        <w:t>worldbank</w:t>
      </w:r>
      <w:r w:rsidR="6B3710C2">
        <w:rPr/>
        <w:t xml:space="preserve"> and then found some others: </w:t>
      </w:r>
      <w:r w:rsidRPr="574C53C1" w:rsidR="6B3710C2">
        <w:rPr>
          <w:i w:val="1"/>
          <w:iCs w:val="1"/>
        </w:rPr>
        <w:t>worldometers</w:t>
      </w:r>
      <w:r w:rsidR="6B3710C2">
        <w:rPr/>
        <w:t xml:space="preserve"> and </w:t>
      </w:r>
      <w:r w:rsidRPr="574C53C1" w:rsidR="6B3710C2">
        <w:rPr>
          <w:i w:val="1"/>
          <w:iCs w:val="1"/>
        </w:rPr>
        <w:t>PRB</w:t>
      </w:r>
      <w:r w:rsidRPr="574C53C1" w:rsidR="1BA9A201">
        <w:rPr>
          <w:i w:val="1"/>
          <w:iCs w:val="1"/>
        </w:rPr>
        <w:t>.</w:t>
      </w:r>
    </w:p>
    <w:p w:rsidR="574C53C1" w:rsidP="574C53C1" w:rsidRDefault="574C53C1" w14:paraId="2719D79D" w14:textId="41C22CCB">
      <w:pPr>
        <w:rPr>
          <w:i w:val="1"/>
          <w:i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312"/>
        <w:gridCol w:w="2283"/>
        <w:gridCol w:w="2170"/>
      </w:tblGrid>
      <w:tr w:rsidR="3297719C" w:rsidTr="3297719C" w14:paraId="11522536" w14:textId="77777777">
        <w:trPr>
          <w:trHeight w:val="300"/>
        </w:trPr>
        <w:tc>
          <w:tcPr>
            <w:tcW w:w="2558" w:type="dxa"/>
          </w:tcPr>
          <w:p w:rsidR="3297719C" w:rsidP="3297719C" w:rsidRDefault="3297719C" w14:paraId="78F58017" w14:textId="3C0B9172">
            <w:pPr>
              <w:rPr>
                <w:b/>
                <w:bCs/>
              </w:rPr>
            </w:pPr>
            <w:r w:rsidRPr="3297719C">
              <w:rPr>
                <w:b/>
                <w:bCs/>
              </w:rPr>
              <w:t>Feature</w:t>
            </w:r>
          </w:p>
        </w:tc>
        <w:tc>
          <w:tcPr>
            <w:tcW w:w="2558" w:type="dxa"/>
          </w:tcPr>
          <w:p w:rsidR="107EC13A" w:rsidP="3297719C" w:rsidRDefault="107EC13A" w14:paraId="5EE3BAEE" w14:textId="75FDAED8">
            <w:pPr>
              <w:rPr>
                <w:b/>
                <w:bCs/>
              </w:rPr>
            </w:pPr>
            <w:proofErr w:type="spellStart"/>
            <w:r w:rsidRPr="3297719C">
              <w:rPr>
                <w:b/>
                <w:bCs/>
              </w:rPr>
              <w:t>W</w:t>
            </w:r>
            <w:r w:rsidRPr="3297719C" w:rsidR="3297719C">
              <w:rPr>
                <w:b/>
                <w:bCs/>
              </w:rPr>
              <w:t>orldbank</w:t>
            </w:r>
            <w:proofErr w:type="spellEnd"/>
          </w:p>
          <w:p w:rsidR="3297719C" w:rsidP="3297719C" w:rsidRDefault="3297719C" w14:paraId="40B64ABD" w14:textId="49580D2B">
            <w:pPr>
              <w:rPr>
                <w:b/>
                <w:bCs/>
              </w:rPr>
            </w:pPr>
          </w:p>
        </w:tc>
        <w:tc>
          <w:tcPr>
            <w:tcW w:w="2558" w:type="dxa"/>
          </w:tcPr>
          <w:p w:rsidR="3297719C" w:rsidP="3297719C" w:rsidRDefault="3297719C" w14:paraId="53A10ADB" w14:textId="79E97D6E">
            <w:pPr>
              <w:rPr>
                <w:b/>
                <w:bCs/>
              </w:rPr>
            </w:pPr>
            <w:proofErr w:type="spellStart"/>
            <w:r w:rsidRPr="3297719C">
              <w:rPr>
                <w:b/>
                <w:bCs/>
              </w:rPr>
              <w:t>worldometers</w:t>
            </w:r>
            <w:proofErr w:type="spellEnd"/>
          </w:p>
        </w:tc>
        <w:tc>
          <w:tcPr>
            <w:tcW w:w="2558" w:type="dxa"/>
          </w:tcPr>
          <w:p w:rsidR="3297719C" w:rsidP="3297719C" w:rsidRDefault="3297719C" w14:paraId="7CC95414" w14:textId="03FEFDE9">
            <w:pPr>
              <w:rPr>
                <w:b/>
                <w:bCs/>
              </w:rPr>
            </w:pPr>
            <w:r w:rsidRPr="3297719C">
              <w:rPr>
                <w:b/>
                <w:bCs/>
              </w:rPr>
              <w:t>PRB</w:t>
            </w:r>
          </w:p>
        </w:tc>
      </w:tr>
      <w:tr w:rsidR="3297719C" w:rsidTr="3297719C" w14:paraId="6A5B3A44" w14:textId="77777777">
        <w:trPr>
          <w:trHeight w:val="300"/>
        </w:trPr>
        <w:tc>
          <w:tcPr>
            <w:tcW w:w="2558" w:type="dxa"/>
          </w:tcPr>
          <w:p w:rsidR="3297719C" w:rsidP="3297719C" w:rsidRDefault="3297719C" w14:paraId="7CB6458E" w14:textId="517233E1">
            <w:pPr>
              <w:rPr>
                <w:b/>
                <w:bCs/>
              </w:rPr>
            </w:pPr>
            <w:r w:rsidRPr="3297719C">
              <w:rPr>
                <w:b/>
                <w:bCs/>
              </w:rPr>
              <w:t>Focus</w:t>
            </w:r>
          </w:p>
        </w:tc>
        <w:tc>
          <w:tcPr>
            <w:tcW w:w="2558" w:type="dxa"/>
          </w:tcPr>
          <w:p w:rsidR="3297719C" w:rsidRDefault="3297719C" w14:paraId="08F4C385" w14:textId="384C490F">
            <w:r>
              <w:t>Food prices</w:t>
            </w:r>
            <w:r w:rsidR="1C523536">
              <w:t>/</w:t>
            </w:r>
            <w:r>
              <w:t>nutrition</w:t>
            </w:r>
          </w:p>
        </w:tc>
        <w:tc>
          <w:tcPr>
            <w:tcW w:w="2558" w:type="dxa"/>
          </w:tcPr>
          <w:p w:rsidR="3297719C" w:rsidRDefault="3297719C" w14:paraId="389E9294" w14:textId="58AF8093">
            <w:r>
              <w:t>Current population</w:t>
            </w:r>
          </w:p>
          <w:p w:rsidR="3297719C" w:rsidRDefault="3297719C" w14:paraId="4DEB88B7" w14:textId="294D28DB"/>
        </w:tc>
        <w:tc>
          <w:tcPr>
            <w:tcW w:w="2558" w:type="dxa"/>
          </w:tcPr>
          <w:p w:rsidR="3297719C" w:rsidRDefault="3297719C" w14:paraId="696A2017" w14:textId="710C22B7">
            <w:r>
              <w:t>Fertility rates</w:t>
            </w:r>
          </w:p>
        </w:tc>
      </w:tr>
      <w:tr w:rsidR="3297719C" w:rsidTr="3297719C" w14:paraId="20D1F7D8" w14:textId="77777777">
        <w:trPr>
          <w:trHeight w:val="300"/>
        </w:trPr>
        <w:tc>
          <w:tcPr>
            <w:tcW w:w="2558" w:type="dxa"/>
          </w:tcPr>
          <w:p w:rsidR="3297719C" w:rsidP="3297719C" w:rsidRDefault="3297719C" w14:paraId="0672E50D" w14:textId="2289E192">
            <w:pPr>
              <w:rPr>
                <w:b/>
                <w:bCs/>
              </w:rPr>
            </w:pPr>
            <w:r w:rsidRPr="3297719C">
              <w:rPr>
                <w:b/>
                <w:bCs/>
              </w:rPr>
              <w:t>Interactivity</w:t>
            </w:r>
          </w:p>
        </w:tc>
        <w:tc>
          <w:tcPr>
            <w:tcW w:w="2558" w:type="dxa"/>
          </w:tcPr>
          <w:p w:rsidR="3297719C" w:rsidRDefault="3297719C" w14:paraId="2DEB5D88" w14:textId="0A8698A6">
            <w:r>
              <w:t>Animated charts and maps</w:t>
            </w:r>
          </w:p>
        </w:tc>
        <w:tc>
          <w:tcPr>
            <w:tcW w:w="2558" w:type="dxa"/>
          </w:tcPr>
          <w:p w:rsidR="3297719C" w:rsidRDefault="3297719C" w14:paraId="72FD7BAD" w14:textId="040968B1">
            <w:r>
              <w:t>Animated tables, modifiable charts (zoom in in specific decade)</w:t>
            </w:r>
          </w:p>
          <w:p w:rsidR="3297719C" w:rsidRDefault="3297719C" w14:paraId="4957580D" w14:textId="1CC298C3"/>
        </w:tc>
        <w:tc>
          <w:tcPr>
            <w:tcW w:w="2558" w:type="dxa"/>
          </w:tcPr>
          <w:p w:rsidR="3297719C" w:rsidRDefault="3297719C" w14:paraId="134453E9" w14:textId="5EAFF5DF">
            <w:r>
              <w:t>Filter options, select location or tick boxes, search option</w:t>
            </w:r>
          </w:p>
        </w:tc>
      </w:tr>
      <w:tr w:rsidR="3297719C" w:rsidTr="3297719C" w14:paraId="27E8DC74" w14:textId="77777777">
        <w:trPr>
          <w:trHeight w:val="300"/>
        </w:trPr>
        <w:tc>
          <w:tcPr>
            <w:tcW w:w="2558" w:type="dxa"/>
          </w:tcPr>
          <w:p w:rsidR="3297719C" w:rsidP="3297719C" w:rsidRDefault="3297719C" w14:paraId="5F7E510D" w14:textId="142D08C7">
            <w:pPr>
              <w:rPr>
                <w:b/>
                <w:bCs/>
              </w:rPr>
            </w:pPr>
            <w:r w:rsidRPr="3297719C">
              <w:rPr>
                <w:b/>
                <w:bCs/>
              </w:rPr>
              <w:t>Visualization</w:t>
            </w:r>
          </w:p>
        </w:tc>
        <w:tc>
          <w:tcPr>
            <w:tcW w:w="2558" w:type="dxa"/>
          </w:tcPr>
          <w:p w:rsidR="3297719C" w:rsidRDefault="3297719C" w14:paraId="222DD5BD" w14:textId="359B316D">
            <w:r>
              <w:t>Maps, bubble charts and colourful design</w:t>
            </w:r>
          </w:p>
        </w:tc>
        <w:tc>
          <w:tcPr>
            <w:tcW w:w="2558" w:type="dxa"/>
          </w:tcPr>
          <w:p w:rsidR="3297719C" w:rsidRDefault="3297719C" w14:paraId="579857FA" w14:textId="7BE30769">
            <w:r>
              <w:t>Maps, tables, line</w:t>
            </w:r>
            <w:r w:rsidR="156E2FF9">
              <w:t>/</w:t>
            </w:r>
            <w:r>
              <w:t>pie chart</w:t>
            </w:r>
            <w:r w:rsidR="47ACFB15">
              <w:t>s</w:t>
            </w:r>
          </w:p>
          <w:p w:rsidR="3297719C" w:rsidRDefault="3297719C" w14:paraId="3E7C365F" w14:textId="22280F8E"/>
        </w:tc>
        <w:tc>
          <w:tcPr>
            <w:tcW w:w="2558" w:type="dxa"/>
          </w:tcPr>
          <w:p w:rsidR="3297719C" w:rsidRDefault="3297719C" w14:paraId="719BC84B" w14:textId="7A4C6E6D">
            <w:r>
              <w:t>Projected charts, engaging layout</w:t>
            </w:r>
          </w:p>
        </w:tc>
      </w:tr>
    </w:tbl>
    <w:p w:rsidR="005D6E95" w:rsidP="007A2BB1" w:rsidRDefault="005D6E95" w14:paraId="1A64EE82" w14:textId="77777777"/>
    <w:p w:rsidR="005D6E95" w:rsidP="574C53C1" w:rsidRDefault="5FCC35FB" w14:paraId="1F161BEF" w14:textId="036D78DB">
      <w:pPr>
        <w:pStyle w:val="Normal"/>
        <w:ind w:left="0"/>
        <w:rPr>
          <w:b w:val="1"/>
          <w:bCs w:val="1"/>
        </w:rPr>
      </w:pPr>
      <w:r w:rsidRPr="574C53C1" w:rsidR="7BBF6BAB">
        <w:rPr>
          <w:b w:val="1"/>
          <w:bCs w:val="1"/>
        </w:rPr>
        <w:t>Evaluation:</w:t>
      </w:r>
    </w:p>
    <w:p w:rsidR="005D6E95" w:rsidP="3297719C" w:rsidRDefault="1B906692" w14:paraId="598D4E4D" w14:textId="5D6D4C2C">
      <w:r w:rsidR="4235E078">
        <w:rPr/>
        <w:t>Worldometers</w:t>
      </w:r>
      <w:r w:rsidR="4235E078">
        <w:rPr/>
        <w:t xml:space="preserve"> and PRB relate to</w:t>
      </w:r>
      <w:r w:rsidR="620DE229">
        <w:rPr/>
        <w:t xml:space="preserve"> my</w:t>
      </w:r>
      <w:r w:rsidR="4235E078">
        <w:rPr/>
        <w:t xml:space="preserve"> chosen </w:t>
      </w:r>
      <w:r w:rsidR="01C09CD6">
        <w:rPr/>
        <w:t>topic,</w:t>
      </w:r>
      <w:r w:rsidR="4235E078">
        <w:rPr/>
        <w:t xml:space="preserve"> </w:t>
      </w:r>
      <w:r w:rsidR="026FAA25">
        <w:rPr/>
        <w:t xml:space="preserve">and </w:t>
      </w:r>
      <w:r w:rsidR="5AED6F32">
        <w:rPr/>
        <w:t>I’ll</w:t>
      </w:r>
      <w:r w:rsidR="5AED6F32">
        <w:rPr/>
        <w:t xml:space="preserve"> implement </w:t>
      </w:r>
      <w:r w:rsidRPr="65C6CCED" w:rsidR="5AED6F32">
        <w:rPr>
          <w:b w:val="1"/>
          <w:bCs w:val="1"/>
        </w:rPr>
        <w:t>features</w:t>
      </w:r>
      <w:r w:rsidR="5AED6F32">
        <w:rPr/>
        <w:t xml:space="preserve"> that I </w:t>
      </w:r>
      <w:r w:rsidRPr="65C6CCED" w:rsidR="5AED6F32">
        <w:rPr>
          <w:b w:val="1"/>
          <w:bCs w:val="1"/>
        </w:rPr>
        <w:t>liked</w:t>
      </w:r>
      <w:r w:rsidRPr="65C6CCED" w:rsidR="03F176CB">
        <w:rPr>
          <w:b w:val="1"/>
          <w:bCs w:val="1"/>
        </w:rPr>
        <w:t xml:space="preserve"> </w:t>
      </w:r>
      <w:r w:rsidR="03F176CB">
        <w:rPr/>
        <w:t>from them</w:t>
      </w:r>
      <w:r w:rsidR="3CB1DD38">
        <w:rPr/>
        <w:t xml:space="preserve">: filter </w:t>
      </w:r>
      <w:r w:rsidR="669B0A39">
        <w:rPr/>
        <w:t>selector</w:t>
      </w:r>
      <w:r w:rsidR="3CB1DD38">
        <w:rPr/>
        <w:t xml:space="preserve"> </w:t>
      </w:r>
      <w:r w:rsidRPr="65C6CCED" w:rsidR="3CB1DD38">
        <w:rPr>
          <w:i w:val="1"/>
          <w:iCs w:val="1"/>
        </w:rPr>
        <w:t>(PRB)</w:t>
      </w:r>
      <w:r w:rsidR="0BA6E99C">
        <w:rPr/>
        <w:t xml:space="preserve"> and</w:t>
      </w:r>
      <w:r w:rsidR="3CB1DD38">
        <w:rPr/>
        <w:t xml:space="preserve"> modi</w:t>
      </w:r>
      <w:r w:rsidR="567B2400">
        <w:rPr/>
        <w:t xml:space="preserve">fiable charts and </w:t>
      </w:r>
      <w:r w:rsidR="77819247">
        <w:rPr/>
        <w:t xml:space="preserve">layout </w:t>
      </w:r>
      <w:r w:rsidRPr="65C6CCED" w:rsidR="567B2400">
        <w:rPr>
          <w:i w:val="1"/>
          <w:iCs w:val="1"/>
        </w:rPr>
        <w:t>(</w:t>
      </w:r>
      <w:r w:rsidRPr="65C6CCED" w:rsidR="567B2400">
        <w:rPr>
          <w:i w:val="1"/>
          <w:iCs w:val="1"/>
        </w:rPr>
        <w:t>worldometers</w:t>
      </w:r>
      <w:r w:rsidRPr="65C6CCED" w:rsidR="567B2400">
        <w:rPr>
          <w:i w:val="1"/>
          <w:iCs w:val="1"/>
        </w:rPr>
        <w:t>)</w:t>
      </w:r>
      <w:r w:rsidR="2F6A1086">
        <w:rPr/>
        <w:t>.</w:t>
      </w:r>
    </w:p>
    <w:p w:rsidR="005D6E95" w:rsidP="3297719C" w:rsidRDefault="3384DFB4" w14:paraId="19B3BF18" w14:textId="6EB2FCA4">
      <w:r w:rsidRPr="3297719C">
        <w:t xml:space="preserve">I also </w:t>
      </w:r>
      <w:r w:rsidRPr="3297719C">
        <w:rPr>
          <w:b/>
          <w:bCs/>
        </w:rPr>
        <w:t>liked</w:t>
      </w:r>
      <w:r w:rsidRPr="3297719C">
        <w:t xml:space="preserve"> </w:t>
      </w:r>
      <w:r w:rsidRPr="3297719C" w:rsidR="11B2D639">
        <w:t>colour</w:t>
      </w:r>
      <w:r w:rsidRPr="3297719C" w:rsidR="1A1CC086">
        <w:t xml:space="preserve">ful design </w:t>
      </w:r>
      <w:r w:rsidRPr="3297719C" w:rsidR="4B6A8FD4">
        <w:t xml:space="preserve">in </w:t>
      </w:r>
      <w:proofErr w:type="spellStart"/>
      <w:r w:rsidRPr="3297719C" w:rsidR="1A1CC086">
        <w:rPr>
          <w:i/>
          <w:iCs/>
        </w:rPr>
        <w:t>worldbank</w:t>
      </w:r>
      <w:proofErr w:type="spellEnd"/>
      <w:r w:rsidRPr="3297719C" w:rsidR="0DF62F9E">
        <w:t>.</w:t>
      </w:r>
    </w:p>
    <w:p w:rsidR="005D6E95" w:rsidP="3297719C" w:rsidRDefault="713B2C82" w14:paraId="1E8F3A67" w14:textId="23FB5E68">
      <w:pPr>
        <w:rPr>
          <w:i/>
          <w:iCs/>
        </w:rPr>
      </w:pPr>
      <w:r>
        <w:t xml:space="preserve">While I wouldn’t be able to implement all features due to time, </w:t>
      </w:r>
      <w:r w:rsidRPr="3297719C">
        <w:rPr>
          <w:b/>
          <w:bCs/>
        </w:rPr>
        <w:t>I</w:t>
      </w:r>
      <w:r w:rsidRPr="3297719C">
        <w:rPr>
          <w:rFonts w:ascii="Calibri" w:hAnsi="Calibri" w:eastAsia="Calibri" w:cs="Calibri"/>
          <w:b/>
          <w:bCs/>
        </w:rPr>
        <w:t xml:space="preserve"> aim</w:t>
      </w:r>
      <w:r w:rsidRPr="3297719C">
        <w:rPr>
          <w:rFonts w:ascii="Calibri" w:hAnsi="Calibri" w:eastAsia="Calibri" w:cs="Calibri"/>
        </w:rPr>
        <w:t xml:space="preserve"> to provide user with clear understanding of population trends and potential shifts that may occur.</w:t>
      </w:r>
    </w:p>
    <w:p w:rsidR="005D6E95" w:rsidP="3297719C" w:rsidRDefault="25617AB5" w14:paraId="56FA0B86" w14:textId="60E577F8">
      <w:r w:rsidRPr="3297719C">
        <w:t xml:space="preserve">Features I </w:t>
      </w:r>
      <w:r w:rsidRPr="3297719C">
        <w:rPr>
          <w:b/>
          <w:bCs/>
        </w:rPr>
        <w:t>didn’t like</w:t>
      </w:r>
      <w:r w:rsidRPr="3297719C">
        <w:t>:</w:t>
      </w:r>
    </w:p>
    <w:p w:rsidR="005D6E95" w:rsidP="3297719C" w:rsidRDefault="25617AB5" w14:paraId="7228DBBE" w14:textId="50FF8CDD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3297719C">
        <w:rPr>
          <w:rFonts w:ascii="Calibri" w:hAnsi="Calibri" w:eastAsia="Calibri" w:cs="Calibri"/>
        </w:rPr>
        <w:t>Excessive amount of text which made the content harder to navigate (PRB).</w:t>
      </w:r>
    </w:p>
    <w:p w:rsidR="005D6E95" w:rsidP="3297719C" w:rsidRDefault="25617AB5" w14:paraId="6B67333B" w14:textId="1FE970E0">
      <w:pPr>
        <w:pStyle w:val="ListParagraph"/>
        <w:numPr>
          <w:ilvl w:val="0"/>
          <w:numId w:val="1"/>
        </w:numPr>
        <w:rPr>
          <w:i/>
          <w:iCs/>
        </w:rPr>
      </w:pPr>
      <w:r w:rsidRPr="3297719C">
        <w:t>Excessive interactivity/movement which distracted</w:t>
      </w:r>
      <w:r w:rsidRPr="3297719C" w:rsidR="6E9228A5">
        <w:t xml:space="preserve"> </w:t>
      </w:r>
      <w:r w:rsidRPr="3297719C">
        <w:t xml:space="preserve">and </w:t>
      </w:r>
      <w:r w:rsidRPr="3297719C" w:rsidR="0120AC80">
        <w:t>worsen</w:t>
      </w:r>
      <w:r w:rsidRPr="3297719C">
        <w:t xml:space="preserve"> </w:t>
      </w:r>
      <w:r w:rsidRPr="3297719C" w:rsidR="3CA26045">
        <w:t xml:space="preserve">user </w:t>
      </w:r>
      <w:r w:rsidRPr="3297719C">
        <w:t>experience</w:t>
      </w:r>
      <w:r w:rsidRPr="3297719C" w:rsidR="4C332E2C">
        <w:t xml:space="preserve"> (</w:t>
      </w:r>
      <w:proofErr w:type="spellStart"/>
      <w:r w:rsidRPr="3297719C" w:rsidR="4C332E2C">
        <w:t>worldometers</w:t>
      </w:r>
      <w:proofErr w:type="spellEnd"/>
      <w:r w:rsidRPr="3297719C" w:rsidR="4C332E2C">
        <w:t>)</w:t>
      </w:r>
      <w:r w:rsidR="005D6E95">
        <w:br/>
      </w:r>
    </w:p>
    <w:p w:rsidR="005D6E95" w:rsidP="574C53C1" w:rsidRDefault="4D298E0B" w14:paraId="0A86D40C" w14:textId="0F0A5390">
      <w:pPr>
        <w:rPr>
          <w:i w:val="1"/>
          <w:iCs w:val="1"/>
        </w:rPr>
      </w:pPr>
      <w:r w:rsidR="68F49E18">
        <w:rPr/>
        <w:t>Next,</w:t>
      </w:r>
      <w:r w:rsidR="72A2A714">
        <w:rPr/>
        <w:t xml:space="preserve"> I </w:t>
      </w:r>
      <w:r w:rsidR="63066B49">
        <w:rPr/>
        <w:t>investigated</w:t>
      </w:r>
      <w:r w:rsidR="3A505115">
        <w:rPr/>
        <w:t xml:space="preserve"> di</w:t>
      </w:r>
      <w:r w:rsidR="6BEB3E8F">
        <w:rPr/>
        <w:t>p</w:t>
      </w:r>
      <w:r w:rsidR="3A505115">
        <w:rPr/>
        <w:t xml:space="preserve">fferent </w:t>
      </w:r>
      <w:r w:rsidRPr="574C53C1" w:rsidR="3A505115">
        <w:rPr>
          <w:b w:val="1"/>
          <w:bCs w:val="1"/>
        </w:rPr>
        <w:t>datasets</w:t>
      </w:r>
      <w:r w:rsidR="3A505115">
        <w:rPr/>
        <w:t xml:space="preserve"> which would allow me to build my website</w:t>
      </w:r>
      <w:r w:rsidR="3A505115">
        <w:rPr/>
        <w:t xml:space="preserve">. </w:t>
      </w:r>
      <w:r w:rsidRPr="574C53C1" w:rsidR="3A505115">
        <w:rPr>
          <w:i w:val="1"/>
          <w:iCs w:val="1"/>
        </w:rPr>
        <w:t xml:space="preserve"> </w:t>
      </w:r>
    </w:p>
    <w:p w:rsidR="005D6E95" w:rsidP="007A2BB1" w:rsidRDefault="4D298E0B" w14:paraId="2DED5B05" w14:textId="4772EE50">
      <w:r w:rsidRPr="65C6CCED" w:rsidR="5B834ACD">
        <w:rPr>
          <w:b w:val="1"/>
          <w:bCs w:val="1"/>
        </w:rPr>
        <w:t>P</w:t>
      </w:r>
      <w:r w:rsidRPr="65C6CCED" w:rsidR="7EB73D47">
        <w:rPr>
          <w:b w:val="1"/>
          <w:bCs w:val="1"/>
        </w:rPr>
        <w:t>opulation</w:t>
      </w:r>
      <w:r w:rsidR="7610186A">
        <w:rPr/>
        <w:t xml:space="preserve"> and </w:t>
      </w:r>
      <w:r w:rsidRPr="65C6CCED" w:rsidR="7610186A">
        <w:rPr>
          <w:b w:val="1"/>
          <w:bCs w:val="1"/>
        </w:rPr>
        <w:t>land area</w:t>
      </w:r>
      <w:r w:rsidR="7EB73D47">
        <w:rPr/>
        <w:t xml:space="preserve"> of </w:t>
      </w:r>
      <w:r w:rsidRPr="65C6CCED" w:rsidR="7EB73D47">
        <w:rPr>
          <w:i w:val="1"/>
          <w:iCs w:val="1"/>
        </w:rPr>
        <w:t>all countries</w:t>
      </w:r>
      <w:r w:rsidRPr="65C6CCED" w:rsidR="5B834ACD">
        <w:rPr>
          <w:i w:val="1"/>
          <w:iCs w:val="1"/>
        </w:rPr>
        <w:t xml:space="preserve"> over time</w:t>
      </w:r>
      <w:r w:rsidR="7EB73D47">
        <w:rPr/>
        <w:t xml:space="preserve"> </w:t>
      </w:r>
      <w:r w:rsidR="5B834ACD">
        <w:rPr/>
        <w:t xml:space="preserve">are </w:t>
      </w:r>
      <w:r w:rsidR="5B834ACD">
        <w:rPr/>
        <w:t>important factors</w:t>
      </w:r>
      <w:r w:rsidR="5B834ACD">
        <w:rPr/>
        <w:t xml:space="preserve"> I need in my dataset </w:t>
      </w:r>
    </w:p>
    <w:p w:rsidR="005D6E95" w:rsidP="3297719C" w:rsidRDefault="005D6E95" w14:paraId="6AB2486F" w14:textId="3D1452DE">
      <w:pPr>
        <w:rPr>
          <w:i/>
          <w:i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PrChange w:author="Yelyzareta Liza Bratushkin" w:date="2025-03-14T17:11:33.191Z" w16du:dateUtc="2025-03-14T17:11:33.191Z" w:id="204553446">
          <w:tblPr>
            <w:tblStyle w:val="TableGrid"/>
            <w:tblW w:w="0" w:type="auto"/>
            <w:tblLook w:val="06A0" w:firstRow="1" w:lastRow="0" w:firstColumn="1" w:lastColumn="0" w:noHBand="1" w:noVBand="1"/>
          </w:tblPr>
        </w:tblPrChange>
      </w:tblPr>
      <w:tblGrid>
        <w:gridCol w:w="1860"/>
        <w:gridCol w:w="2310"/>
        <w:gridCol w:w="2591"/>
        <w:gridCol w:w="2254"/>
        <w:tblGridChange w:id="873084357">
          <w:tblGrid>
            <w:gridCol w:w="1860"/>
            <w:gridCol w:w="2310"/>
            <w:gridCol w:w="2591"/>
            <w:gridCol w:w="2254"/>
          </w:tblGrid>
        </w:tblGridChange>
      </w:tblGrid>
      <w:tr w:rsidR="3297719C" w:rsidTr="65C6CCED" w14:paraId="25B59540" w14:textId="77777777">
        <w:trPr>
          <w:trHeight w:val="300"/>
        </w:trPr>
        <w:tc>
          <w:tcPr>
            <w:tcW w:w="1860" w:type="dxa"/>
            <w:tcMar/>
            <w:vAlign w:val="center"/>
          </w:tcPr>
          <w:p w:rsidR="0CFC023B" w:rsidP="3297719C" w:rsidRDefault="0CFC023B" w14:paraId="28CA5D04" w14:textId="7D65688E">
            <w:pPr>
              <w:jc w:val="center"/>
            </w:pPr>
            <w:r>
              <w:t xml:space="preserve">Factor </w:t>
            </w:r>
          </w:p>
          <w:p w:rsidR="3297719C" w:rsidP="3297719C" w:rsidRDefault="3297719C" w14:paraId="33F79070" w14:textId="12CC08D1" w14:noSpellErr="1">
            <w:pPr>
              <w:jc w:val="center"/>
            </w:pPr>
          </w:p>
        </w:tc>
        <w:tc>
          <w:tcPr>
            <w:tcW w:w="2310" w:type="dxa"/>
            <w:tcMar/>
            <w:vAlign w:val="center"/>
          </w:tcPr>
          <w:p w:rsidR="0CFC023B" w:rsidP="3297719C" w:rsidRDefault="0CFC023B" w14:paraId="2CB31EF2" w14:textId="3019D898">
            <w:pPr>
              <w:jc w:val="center"/>
            </w:pPr>
            <w:r>
              <w:t>Kaggle</w:t>
            </w:r>
          </w:p>
        </w:tc>
        <w:tc>
          <w:tcPr>
            <w:tcW w:w="2591" w:type="dxa"/>
            <w:tcMar/>
            <w:vAlign w:val="center"/>
          </w:tcPr>
          <w:p w:rsidR="0CFC023B" w:rsidP="3297719C" w:rsidRDefault="0CFC023B" w14:paraId="217AB79C" w14:textId="41F8F25B">
            <w:pPr>
              <w:jc w:val="center"/>
            </w:pPr>
            <w:r>
              <w:t>World population review</w:t>
            </w:r>
          </w:p>
        </w:tc>
        <w:tc>
          <w:tcPr>
            <w:tcW w:w="2254" w:type="dxa"/>
            <w:tcMar/>
            <w:vAlign w:val="center"/>
          </w:tcPr>
          <w:p w:rsidR="0CFC023B" w:rsidP="3297719C" w:rsidRDefault="0CFC023B" w14:paraId="337BCC72" w14:textId="292692F2">
            <w:pPr>
              <w:jc w:val="center"/>
            </w:pPr>
            <w:r>
              <w:t>World bank</w:t>
            </w:r>
          </w:p>
        </w:tc>
      </w:tr>
      <w:tr w:rsidR="3297719C" w:rsidTr="65C6CCED" w14:paraId="7EE97041" w14:textId="77777777">
        <w:trPr>
          <w:trHeight w:val="300"/>
        </w:trPr>
        <w:tc>
          <w:tcPr>
            <w:tcW w:w="1860" w:type="dxa"/>
            <w:tcMar/>
            <w:vAlign w:val="center"/>
          </w:tcPr>
          <w:p w:rsidR="0CFC023B" w:rsidP="3297719C" w:rsidRDefault="0CFC023B" w14:paraId="7E8E5FAA" w14:textId="6791B375">
            <w:pPr>
              <w:jc w:val="center"/>
            </w:pPr>
            <w:r>
              <w:t>All countries</w:t>
            </w:r>
          </w:p>
          <w:p w:rsidR="3297719C" w:rsidP="3297719C" w:rsidRDefault="3297719C" w14:paraId="78C7A5D5" w14:textId="22EBDEF4" w14:noSpellErr="1">
            <w:pPr>
              <w:jc w:val="center"/>
            </w:pPr>
          </w:p>
        </w:tc>
        <w:tc>
          <w:tcPr>
            <w:tcW w:w="2310" w:type="dxa"/>
            <w:tcMar/>
            <w:vAlign w:val="center"/>
          </w:tcPr>
          <w:p w:rsidR="68DE974C" w:rsidP="3297719C" w:rsidRDefault="68DE974C" w14:paraId="61835B54" w14:textId="0EE611F9">
            <w:pPr>
              <w:jc w:val="center"/>
              <w:rPr>
                <w:color w:val="00B050"/>
                <w:sz w:val="36"/>
                <w:szCs w:val="36"/>
              </w:rPr>
            </w:pPr>
            <w:r w:rsidRPr="3297719C">
              <w:rPr>
                <w:color w:val="00B050"/>
                <w:sz w:val="36"/>
                <w:szCs w:val="36"/>
              </w:rPr>
              <w:t>✓</w:t>
            </w:r>
          </w:p>
        </w:tc>
        <w:tc>
          <w:tcPr>
            <w:tcW w:w="2591" w:type="dxa"/>
            <w:tcMar/>
            <w:vAlign w:val="center"/>
          </w:tcPr>
          <w:p w:rsidR="724FE0E7" w:rsidP="3297719C" w:rsidRDefault="724FE0E7" w14:paraId="4D68B7A8" w14:textId="76416769">
            <w:pPr>
              <w:jc w:val="center"/>
              <w:rPr>
                <w:color w:val="00B050"/>
                <w:sz w:val="36"/>
                <w:szCs w:val="36"/>
              </w:rPr>
            </w:pPr>
            <w:r w:rsidRPr="3297719C">
              <w:rPr>
                <w:color w:val="00B050"/>
                <w:sz w:val="36"/>
                <w:szCs w:val="36"/>
              </w:rPr>
              <w:t>✓</w:t>
            </w:r>
          </w:p>
        </w:tc>
        <w:tc>
          <w:tcPr>
            <w:tcW w:w="2254" w:type="dxa"/>
            <w:tcMar/>
            <w:vAlign w:val="center"/>
          </w:tcPr>
          <w:p w:rsidR="2C0AA670" w:rsidP="3297719C" w:rsidRDefault="2C0AA670" w14:paraId="1AE9186C" w14:textId="14C57907">
            <w:pPr>
              <w:jc w:val="center"/>
              <w:rPr>
                <w:color w:val="00B050"/>
                <w:sz w:val="36"/>
                <w:szCs w:val="36"/>
              </w:rPr>
            </w:pPr>
            <w:r w:rsidRPr="3297719C">
              <w:rPr>
                <w:color w:val="00B050"/>
                <w:sz w:val="36"/>
                <w:szCs w:val="36"/>
              </w:rPr>
              <w:t>✓</w:t>
            </w:r>
          </w:p>
        </w:tc>
      </w:tr>
      <w:tr w:rsidR="3297719C" w:rsidTr="65C6CCED" w14:paraId="2057E5F6" w14:textId="77777777">
        <w:trPr>
          <w:trHeight w:val="525"/>
          <w:trPrChange w:author="Yelyzareta Liza Bratushkin" w:date="2025-03-14T17:11:57.766Z" w16du:dateUtc="2025-03-14T17:11:57.766Z" w:id="795346087">
            <w:trPr>
              <w:trHeight w:val="300"/>
            </w:trPr>
          </w:trPrChange>
        </w:trPr>
        <w:tc>
          <w:tcPr>
            <w:tcW w:w="1860" w:type="dxa"/>
            <w:tcMar/>
            <w:vAlign w:val="center"/>
            <w:tcPrChange w:author="Yelyzareta Liza Bratushkin" w:date="2025-03-14T17:11:33.191Z" w:id="1085570756">
              <w:tcPr>
                <w:tcW w:w="1860" w:type="dxa"/>
                <w:tcMar/>
                <w:vAlign w:val="center"/>
              </w:tcPr>
            </w:tcPrChange>
          </w:tcPr>
          <w:p w:rsidR="0CFC023B" w:rsidP="3297719C" w:rsidRDefault="0CFC023B" w14:paraId="3D2926BC" w14:textId="639ADAA2" w14:noSpellErr="1">
            <w:pPr>
              <w:jc w:val="center"/>
              <w:rPr>
                <w:del w:author="Yelyzareta Liza Bratushkin" w:date="2025-03-14T17:11:52.599Z" w16du:dateUtc="2025-03-14T17:11:52.599Z" w:id="432213947"/>
              </w:rPr>
            </w:pPr>
            <w:r w:rsidR="419F8A87">
              <w:rPr/>
              <w:t xml:space="preserve">Land </w:t>
            </w:r>
            <w:r w:rsidR="6740FCE2">
              <w:rPr/>
              <w:t>a</w:t>
            </w:r>
            <w:r w:rsidR="419F8A87">
              <w:rPr/>
              <w:t>rea</w:t>
            </w:r>
          </w:p>
          <w:p w:rsidR="3297719C" w:rsidP="3297719C" w:rsidRDefault="3297719C" w14:paraId="266900E4" w14:textId="0F98FAD7" w14:noSpellErr="1">
            <w:pPr>
              <w:jc w:val="center"/>
            </w:pPr>
          </w:p>
        </w:tc>
        <w:tc>
          <w:tcPr>
            <w:tcW w:w="2310" w:type="dxa"/>
            <w:tcMar/>
            <w:vAlign w:val="center"/>
            <w:tcPrChange w:author="Yelyzareta Liza Bratushkin" w:date="2025-03-14T17:11:33.191Z" w:id="1294584849">
              <w:tcPr>
                <w:tcW w:w="2310" w:type="dxa"/>
                <w:tcMar/>
                <w:vAlign w:val="center"/>
              </w:tcPr>
            </w:tcPrChange>
          </w:tcPr>
          <w:p w:rsidR="43FEE29A" w:rsidP="3297719C" w:rsidRDefault="43FEE29A" w14:paraId="139E115F" w14:textId="03E2F4FA">
            <w:pPr>
              <w:jc w:val="center"/>
              <w:rPr>
                <w:color w:val="C00000"/>
                <w:sz w:val="36"/>
                <w:szCs w:val="36"/>
              </w:rPr>
            </w:pPr>
            <w:r w:rsidRPr="3297719C">
              <w:rPr>
                <w:color w:val="C00000"/>
                <w:sz w:val="36"/>
                <w:szCs w:val="36"/>
              </w:rPr>
              <w:t>X</w:t>
            </w:r>
          </w:p>
        </w:tc>
        <w:tc>
          <w:tcPr>
            <w:tcW w:w="2591" w:type="dxa"/>
            <w:tcMar/>
            <w:vAlign w:val="center"/>
            <w:tcPrChange w:author="Yelyzareta Liza Bratushkin" w:date="2025-03-14T17:11:35.517Z" w:id="1533497417">
              <w:tcPr>
                <w:tcW w:w="2591" w:type="dxa"/>
                <w:tcMar/>
                <w:vAlign w:val="center"/>
              </w:tcPr>
            </w:tcPrChange>
          </w:tcPr>
          <w:p w:rsidR="43FEE29A" w:rsidP="65C6CCED" w:rsidRDefault="43FEE29A" w14:paraId="6C71CAB3" w14:textId="64D500F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en-IE"/>
              </w:rPr>
            </w:pPr>
            <w:r w:rsidRPr="65C6CCED" w:rsidR="06B66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50"/>
                <w:sz w:val="36"/>
                <w:szCs w:val="36"/>
                <w:lang w:val="en-IE"/>
              </w:rPr>
              <w:t xml:space="preserve"> ✓</w:t>
            </w:r>
          </w:p>
        </w:tc>
        <w:tc>
          <w:tcPr>
            <w:tcW w:w="2254" w:type="dxa"/>
            <w:tcMar/>
            <w:vAlign w:val="center"/>
            <w:tcPrChange w:author="Yelyzareta Liza Bratushkin" w:date="2025-03-14T17:11:35.521Z" w:id="1680940054">
              <w:tcPr>
                <w:tcW w:w="2254" w:type="dxa"/>
                <w:tcMar/>
                <w:vAlign w:val="center"/>
              </w:tcPr>
            </w:tcPrChange>
          </w:tcPr>
          <w:p w:rsidR="37CA710A" w:rsidP="65C6CCED" w:rsidRDefault="37CA710A" w14:paraId="5B32AB4A" w14:textId="5244D01B">
            <w:pPr>
              <w:jc w:val="center"/>
              <w:rPr>
                <w:color w:val="C00000"/>
                <w:sz w:val="36"/>
                <w:szCs w:val="36"/>
              </w:rPr>
            </w:pPr>
            <w:r w:rsidRPr="65C6CCED" w:rsidR="13E96D6D">
              <w:rPr>
                <w:color w:val="C00000"/>
                <w:sz w:val="36"/>
                <w:szCs w:val="36"/>
              </w:rPr>
              <w:t xml:space="preserve"> X</w:t>
            </w:r>
          </w:p>
        </w:tc>
      </w:tr>
      <w:tr w:rsidR="3297719C" w:rsidTr="65C6CCED" w14:paraId="2BB7F0EA" w14:textId="77777777">
        <w:trPr>
          <w:trHeight w:val="300"/>
        </w:trPr>
        <w:tc>
          <w:tcPr>
            <w:tcW w:w="1860" w:type="dxa"/>
            <w:tcMar/>
            <w:vAlign w:val="center"/>
          </w:tcPr>
          <w:p w:rsidR="059D749F" w:rsidP="3297719C" w:rsidRDefault="059D749F" w14:paraId="1613D268" w14:textId="38FFFEE7">
            <w:pPr>
              <w:jc w:val="center"/>
            </w:pPr>
            <w:r>
              <w:t>Different years</w:t>
            </w:r>
          </w:p>
          <w:p w:rsidR="3297719C" w:rsidP="3297719C" w:rsidRDefault="3297719C" w14:paraId="411A52ED" w14:textId="5DD6DBAE" w14:noSpellErr="1">
            <w:pPr>
              <w:jc w:val="center"/>
            </w:pPr>
          </w:p>
        </w:tc>
        <w:tc>
          <w:tcPr>
            <w:tcW w:w="2310" w:type="dxa"/>
            <w:tcMar/>
            <w:vAlign w:val="center"/>
          </w:tcPr>
          <w:p w:rsidR="1C84C74D" w:rsidP="3297719C" w:rsidRDefault="1C84C74D" w14:paraId="36707159" w14:textId="75DC94F4">
            <w:pPr>
              <w:jc w:val="center"/>
              <w:rPr>
                <w:color w:val="00B050"/>
                <w:sz w:val="36"/>
                <w:szCs w:val="36"/>
              </w:rPr>
            </w:pPr>
            <w:r w:rsidRPr="3297719C">
              <w:rPr>
                <w:color w:val="00B050"/>
                <w:sz w:val="36"/>
                <w:szCs w:val="36"/>
              </w:rPr>
              <w:t>✓</w:t>
            </w:r>
            <w:r w:rsidRPr="3297719C" w:rsidR="18098040">
              <w:rPr>
                <w:color w:val="00B050"/>
                <w:sz w:val="36"/>
                <w:szCs w:val="36"/>
              </w:rPr>
              <w:t>✓</w:t>
            </w:r>
          </w:p>
        </w:tc>
        <w:tc>
          <w:tcPr>
            <w:tcW w:w="2591" w:type="dxa"/>
            <w:tcMar/>
            <w:vAlign w:val="center"/>
          </w:tcPr>
          <w:p w:rsidR="18098040" w:rsidP="3297719C" w:rsidRDefault="18098040" w14:paraId="5AB8585B" w14:textId="4F4C96D9">
            <w:pPr>
              <w:jc w:val="center"/>
              <w:rPr>
                <w:color w:val="00B050"/>
                <w:sz w:val="36"/>
                <w:szCs w:val="36"/>
              </w:rPr>
            </w:pPr>
            <w:r w:rsidRPr="65C6CCED" w:rsidR="3D2031EC">
              <w:rPr>
                <w:color w:val="00B050"/>
                <w:sz w:val="36"/>
                <w:szCs w:val="36"/>
              </w:rPr>
              <w:t>✓</w:t>
            </w:r>
          </w:p>
        </w:tc>
        <w:tc>
          <w:tcPr>
            <w:tcW w:w="2254" w:type="dxa"/>
            <w:tcMar/>
            <w:vAlign w:val="center"/>
          </w:tcPr>
          <w:p w:rsidR="3EE5F71E" w:rsidP="3297719C" w:rsidRDefault="3EE5F71E" w14:paraId="30758DBA" w14:textId="0DCB8610">
            <w:pPr>
              <w:jc w:val="center"/>
              <w:rPr>
                <w:color w:val="00B050"/>
                <w:sz w:val="36"/>
                <w:szCs w:val="36"/>
              </w:rPr>
            </w:pPr>
            <w:r w:rsidRPr="65C6CCED" w:rsidR="28C9091B">
              <w:rPr>
                <w:color w:val="00B050"/>
                <w:sz w:val="36"/>
                <w:szCs w:val="36"/>
              </w:rPr>
              <w:t>✓</w:t>
            </w:r>
            <w:r w:rsidRPr="65C6CCED" w:rsidR="034F9823">
              <w:rPr>
                <w:color w:val="00B050"/>
                <w:sz w:val="36"/>
                <w:szCs w:val="36"/>
              </w:rPr>
              <w:t>✓✓</w:t>
            </w:r>
          </w:p>
        </w:tc>
      </w:tr>
    </w:tbl>
    <w:p w:rsidRPr="007A2BB1" w:rsidR="007A2BB1" w:rsidP="65C6CCED" w:rsidRDefault="007A2BB1" w14:paraId="20D285B4" w14:textId="78F1F8EC" w14:noSpellErr="1">
      <w:pPr>
        <w:rPr>
          <w:del w:author="Yelyzareta Liza Bratushkin" w:date="2025-03-14T10:24:16.534Z" w16du:dateUtc="2025-03-14T10:24:16.534Z" w:id="1701075568"/>
          <w:i w:val="1"/>
          <w:iCs w:val="1"/>
        </w:rPr>
      </w:pPr>
      <w:del w:author="Yelyzareta Liza Bratushkin" w:date="2025-03-14T10:24:17.159Z" w:id="1328549755">
        <w:r>
          <w:br/>
        </w:r>
      </w:del>
    </w:p>
    <w:p w:rsidRPr="002B1143" w:rsidR="002B1143" w:rsidP="65C6CCED" w:rsidRDefault="6A64B705" w14:paraId="3E7D6661" w14:textId="46E751BB">
      <w:pPr>
        <w:pStyle w:val="Normal"/>
        <w:rPr>
          <w:ins w:author="Yelyzareta Liza Bratushkin" w:date="2025-03-14T10:24:30.587Z" w16du:dateUtc="2025-03-14T10:24:30.587Z" w:id="1481105202"/>
        </w:rPr>
      </w:pPr>
    </w:p>
    <w:p w:rsidRPr="002B1143" w:rsidR="002B1143" w:rsidP="65C6CCED" w:rsidRDefault="6A64B705" w14:paraId="37509EC3" w14:textId="479BD958">
      <w:pPr>
        <w:pStyle w:val="Normal"/>
        <w:rPr>
          <w:i w:val="1"/>
          <w:iCs w:val="1"/>
        </w:rPr>
      </w:pPr>
      <w:r w:rsidR="2955DD9E">
        <w:rPr/>
        <w:t xml:space="preserve">There were </w:t>
      </w:r>
      <w:r w:rsidRPr="65C6CCED" w:rsidR="0B2EE736">
        <w:rPr>
          <w:b w:val="1"/>
          <w:bCs w:val="1"/>
        </w:rPr>
        <w:t>many</w:t>
      </w:r>
      <w:r w:rsidRPr="65C6CCED" w:rsidR="2955DD9E">
        <w:rPr>
          <w:b w:val="1"/>
          <w:bCs w:val="1"/>
        </w:rPr>
        <w:t xml:space="preserve"> datasets</w:t>
      </w:r>
      <w:r w:rsidR="2955DD9E">
        <w:rPr/>
        <w:t xml:space="preserve"> available. Some of them I had to </w:t>
      </w:r>
      <w:r w:rsidRPr="65C6CCED" w:rsidR="2955DD9E">
        <w:rPr>
          <w:b w:val="1"/>
          <w:bCs w:val="1"/>
        </w:rPr>
        <w:t>reject</w:t>
      </w:r>
      <w:r w:rsidR="2955DD9E">
        <w:rPr/>
        <w:t xml:space="preserve"> </w:t>
      </w:r>
      <w:r w:rsidR="2955DD9E">
        <w:rPr/>
        <w:t xml:space="preserve">but I found one which </w:t>
      </w:r>
      <w:r w:rsidR="1A94AAB5">
        <w:rPr/>
        <w:t xml:space="preserve">had </w:t>
      </w:r>
      <w:r w:rsidRPr="65C6CCED" w:rsidR="1A94AAB5">
        <w:rPr>
          <w:b w:val="1"/>
          <w:bCs w:val="1"/>
        </w:rPr>
        <w:t>all variables</w:t>
      </w:r>
      <w:r w:rsidR="1A94AAB5">
        <w:rPr/>
        <w:t xml:space="preserve"> –</w:t>
      </w:r>
      <w:r w:rsidRPr="65C6CCED" w:rsidR="1A94AAB5">
        <w:rPr>
          <w:i w:val="1"/>
          <w:iCs w:val="1"/>
        </w:rPr>
        <w:t xml:space="preserve"> </w:t>
      </w:r>
      <w:r w:rsidRPr="65C6CCED" w:rsidR="0C77E82F">
        <w:rPr>
          <w:i w:val="1"/>
          <w:iCs w:val="1"/>
        </w:rPr>
        <w:t>World-population-review</w:t>
      </w:r>
      <w:r w:rsidRPr="65C6CCED" w:rsidR="01746966">
        <w:rPr>
          <w:i w:val="1"/>
          <w:iCs w:val="1"/>
        </w:rPr>
        <w:t>.</w:t>
      </w:r>
      <w:r>
        <w:br/>
      </w:r>
      <w:r>
        <w:br/>
      </w:r>
      <w:r>
        <w:br/>
      </w:r>
    </w:p>
    <w:p w:rsidRPr="002B1143" w:rsidR="002B1143" w:rsidP="002B1143" w:rsidRDefault="002B1143" w14:paraId="4C832264" w14:textId="3A0DEE77"/>
    <w:p w:rsidRPr="002B1143" w:rsidR="002B1143" w:rsidP="002B1143" w:rsidRDefault="002B1143" w14:paraId="7A9439DC" w14:textId="05167DE1"/>
    <w:p w:rsidRPr="002B1143" w:rsidR="002B1143" w:rsidP="002B1143" w:rsidRDefault="002B1143" w14:paraId="3CA1E86F" w14:textId="6002B8FE"/>
    <w:p w:rsidRPr="002B1143" w:rsidR="002B1143" w:rsidP="002B1143" w:rsidRDefault="002B1143" w14:paraId="0DE8E760" w14:textId="5B0CE7FA"/>
    <w:p w:rsidRPr="002B1143" w:rsidR="002B1143" w:rsidP="002B1143" w:rsidRDefault="002B1143" w14:paraId="3390E9E7" w14:textId="05835DC4"/>
    <w:p w:rsidRPr="002B1143" w:rsidR="002B1143" w:rsidP="002B1143" w:rsidRDefault="002B1143" w14:paraId="4D0A908C" w14:textId="0D6FBB0B"/>
    <w:p w:rsidRPr="002B1143" w:rsidR="002B1143" w:rsidP="002B1143" w:rsidRDefault="002B1143" w14:paraId="11B9B60C" w14:textId="0F248BAB"/>
    <w:p w:rsidRPr="002B1143" w:rsidR="002B1143" w:rsidP="002B1143" w:rsidRDefault="002B1143" w14:paraId="5E159A4E" w14:textId="24395BEE"/>
    <w:p w:rsidRPr="002B1143" w:rsidR="002B1143" w:rsidP="002B1143" w:rsidRDefault="002B1143" w14:paraId="1B31EB90" w14:textId="49A12A1D"/>
    <w:p w:rsidRPr="002B1143" w:rsidR="002B1143" w:rsidP="002B1143" w:rsidRDefault="002B1143" w14:paraId="7390A243" w14:textId="1546640D"/>
    <w:p w:rsidRPr="002B1143" w:rsidR="002B1143" w:rsidP="002B1143" w:rsidRDefault="002B1143" w14:paraId="438E0943" w14:textId="6AFDE5E7"/>
    <w:p w:rsidRPr="002B1143" w:rsidR="002B1143" w:rsidP="002B1143" w:rsidRDefault="002B1143" w14:paraId="469C7228" w14:textId="265015A9"/>
    <w:p w:rsidRPr="002B1143" w:rsidR="002B1143" w:rsidP="002B1143" w:rsidRDefault="002B1143" w14:paraId="5C340AF0" w14:textId="08030B28"/>
    <w:p w:rsidRPr="002B1143" w:rsidR="002B1143" w:rsidP="002B1143" w:rsidRDefault="002B1143" w14:paraId="29EB161A" w14:textId="5F4BD8EF"/>
    <w:p w:rsidRPr="002B1143" w:rsidR="002B1143" w:rsidP="002B1143" w:rsidRDefault="002B1143" w14:paraId="39E2426F" w14:textId="1C368D0F"/>
    <w:p w:rsidRPr="002B1143" w:rsidR="002B1143" w:rsidP="002B1143" w:rsidRDefault="002B1143" w14:paraId="2B42B746" w14:textId="1B32DFEC"/>
    <w:p w:rsidRPr="002B1143" w:rsidR="002B1143" w:rsidP="002B1143" w:rsidRDefault="002B1143" w14:paraId="4B4A66B2" w14:textId="4A592F1C"/>
    <w:p w:rsidRPr="002B1143" w:rsidR="002B1143" w:rsidP="002B1143" w:rsidRDefault="002B1143" w14:paraId="0AEBC84D" w14:textId="3BB071F6"/>
    <w:p w:rsidRPr="002B1143" w:rsidR="002B1143" w:rsidP="002B1143" w:rsidRDefault="002B1143" w14:paraId="4021D02C" w14:textId="42BCA522"/>
    <w:p w:rsidR="002B1143" w:rsidP="3297719C" w:rsidRDefault="002B1143" w14:paraId="51BDD3C9" w14:textId="33AD8030">
      <w:pPr>
        <w:rPr>
          <w:ins w:author="Anthony Dilleen" w:date="2025-03-14T09:07:00Z" w:id="30"/>
        </w:rPr>
      </w:pPr>
    </w:p>
    <w:p w:rsidR="003F3939" w:rsidP="3297719C" w:rsidRDefault="003F3939" w14:paraId="221B8369" w14:textId="148D220C">
      <w:pPr>
        <w:rPr>
          <w:ins w:author="Anthony Dilleen" w:date="2025-03-14T09:07:00Z" w:id="31"/>
        </w:rPr>
      </w:pPr>
    </w:p>
    <w:p w:rsidRPr="002B1143" w:rsidR="003F3939" w:rsidP="3297719C" w:rsidRDefault="003F3939" w14:paraId="055FE41B" w14:textId="77777777"/>
    <w:p w:rsidR="65C6CCED" w:rsidRDefault="65C6CCED" w14:paraId="0394A77B" w14:textId="62D046CD">
      <w:pPr>
        <w:rPr>
          <w:ins w:author="Yelyzareta Liza Bratushkin" w:date="2025-03-14T10:24:43.567Z" w16du:dateUtc="2025-03-14T10:24:43.567Z" w:id="1832914904"/>
        </w:rPr>
      </w:pPr>
    </w:p>
    <w:p w:rsidR="65C6CCED" w:rsidRDefault="65C6CCED" w14:paraId="665E993B" w14:textId="680B5EE7">
      <w:pPr>
        <w:rPr>
          <w:ins w:author="Yelyzareta Liza Bratushkin" w:date="2025-03-14T10:24:43.775Z" w16du:dateUtc="2025-03-14T10:24:43.775Z" w:id="16194131"/>
        </w:rPr>
      </w:pPr>
    </w:p>
    <w:p w:rsidR="65C6CCED" w:rsidRDefault="65C6CCED" w14:paraId="63A936EC" w14:textId="4EE00EB7">
      <w:pPr>
        <w:rPr>
          <w:ins w:author="Yelyzareta Liza Bratushkin" w:date="2025-03-14T10:24:43.98Z" w16du:dateUtc="2025-03-14T10:24:43.98Z" w:id="90059720"/>
        </w:rPr>
      </w:pPr>
    </w:p>
    <w:p w:rsidR="65C6CCED" w:rsidRDefault="65C6CCED" w14:paraId="5543AE49" w14:textId="3C707D8D">
      <w:pPr>
        <w:rPr>
          <w:ins w:author="Yelyzareta Liza Bratushkin" w:date="2025-03-14T10:24:44.163Z" w16du:dateUtc="2025-03-14T10:24:44.163Z" w:id="935130852"/>
        </w:rPr>
      </w:pPr>
    </w:p>
    <w:p w:rsidR="65C6CCED" w:rsidRDefault="65C6CCED" w14:paraId="176CE4C0" w14:textId="3300855A">
      <w:pPr>
        <w:rPr>
          <w:ins w:author="Yelyzareta Liza Bratushkin" w:date="2025-03-14T10:24:44.325Z" w16du:dateUtc="2025-03-14T10:24:44.325Z" w:id="546127113"/>
        </w:rPr>
      </w:pPr>
    </w:p>
    <w:p w:rsidRPr="002B1143" w:rsidR="002B1143" w:rsidP="3297719C" w:rsidRDefault="002B1143" w14:paraId="23F406EA" w14:textId="5A777D5B">
      <w:pPr>
        <w:rPr>
          <w:i/>
          <w:iCs/>
        </w:rPr>
      </w:pPr>
      <w:r>
        <w:br/>
      </w:r>
    </w:p>
    <w:p w:rsidRPr="002B1143" w:rsidR="002B1143" w:rsidP="3297719C" w:rsidRDefault="0D0E0B07" w14:paraId="63B9F541" w14:textId="7C0B964C">
      <w:pPr>
        <w:rPr>
          <w:b/>
          <w:bCs/>
          <w:sz w:val="48"/>
          <w:szCs w:val="48"/>
        </w:rPr>
      </w:pPr>
      <w:r w:rsidRPr="3297719C">
        <w:rPr>
          <w:b/>
          <w:bCs/>
          <w:sz w:val="48"/>
          <w:szCs w:val="48"/>
        </w:rPr>
        <w:t xml:space="preserve">Plan and Design </w:t>
      </w:r>
    </w:p>
    <w:p w:rsidRPr="002B1143" w:rsidR="002B1143" w:rsidP="67B2ED45" w:rsidRDefault="002B1143" w14:paraId="0FC0CEE3" w14:textId="3EEEE9FE">
      <w:r>
        <w:br/>
      </w:r>
      <w:r>
        <w:br/>
      </w:r>
      <w:r w:rsidRPr="3297719C" w:rsidR="35B112DF">
        <w:rPr>
          <w:b/>
          <w:bCs/>
          <w:sz w:val="28"/>
          <w:szCs w:val="28"/>
        </w:rPr>
        <w:t>My</w:t>
      </w:r>
      <w:r w:rsidRPr="3297719C" w:rsidR="0D0E0B07">
        <w:rPr>
          <w:b/>
          <w:bCs/>
          <w:sz w:val="28"/>
          <w:szCs w:val="28"/>
        </w:rPr>
        <w:t xml:space="preserve"> proposed solution</w:t>
      </w:r>
      <w:r w:rsidRPr="3297719C" w:rsidR="01ED22FF">
        <w:rPr>
          <w:b/>
          <w:bCs/>
          <w:sz w:val="28"/>
          <w:szCs w:val="28"/>
        </w:rPr>
        <w:t xml:space="preserve">: </w:t>
      </w:r>
    </w:p>
    <w:p w:rsidRPr="002B1143" w:rsidR="002B1143" w:rsidP="67B2ED45" w:rsidRDefault="002B1143" w14:paraId="5BACE9B2" w14:textId="06CCB565">
      <w:pPr>
        <w:rPr>
          <w:rFonts w:ascii="Calibri" w:hAnsi="Calibri" w:eastAsia="Calibri" w:cs="Calibri"/>
        </w:rPr>
      </w:pPr>
      <w:r>
        <w:br/>
      </w:r>
      <w:r>
        <w:br/>
      </w:r>
      <w:r w:rsidR="0E70B616">
        <w:t xml:space="preserve">1. </w:t>
      </w:r>
      <w:r w:rsidRPr="3297719C" w:rsidR="5E247716">
        <w:rPr>
          <w:rFonts w:ascii="Calibri" w:hAnsi="Calibri" w:eastAsia="Calibri" w:cs="Calibri"/>
        </w:rPr>
        <w:t>Display three interactive charts for density, country size variation, a</w:t>
      </w:r>
      <w:r w:rsidR="0E92AEB0">
        <w:t xml:space="preserve">nd </w:t>
      </w:r>
      <w:r w:rsidR="7F150645">
        <w:t xml:space="preserve">world </w:t>
      </w:r>
      <w:r w:rsidR="38A04676">
        <w:t>predict</w:t>
      </w:r>
      <w:r w:rsidR="1C80D015">
        <w:t>ed</w:t>
      </w:r>
      <w:r w:rsidR="38A04676">
        <w:t xml:space="preserve"> population</w:t>
      </w:r>
      <w:r w:rsidR="4094F726">
        <w:t xml:space="preserve">, </w:t>
      </w:r>
      <w:r w:rsidRPr="3297719C" w:rsidR="6C7E5C56">
        <w:rPr>
          <w:rFonts w:ascii="Calibri" w:hAnsi="Calibri" w:eastAsia="Calibri" w:cs="Calibri"/>
          <w:b/>
          <w:bCs/>
        </w:rPr>
        <w:t>help</w:t>
      </w:r>
      <w:r w:rsidRPr="3297719C" w:rsidR="52B7656F">
        <w:rPr>
          <w:rFonts w:ascii="Calibri" w:hAnsi="Calibri" w:eastAsia="Calibri" w:cs="Calibri"/>
          <w:b/>
          <w:bCs/>
        </w:rPr>
        <w:t>ing</w:t>
      </w:r>
      <w:r w:rsidRPr="3297719C" w:rsidR="6C7E5C56">
        <w:rPr>
          <w:rFonts w:ascii="Calibri" w:hAnsi="Calibri" w:eastAsia="Calibri" w:cs="Calibri"/>
          <w:b/>
          <w:bCs/>
        </w:rPr>
        <w:t xml:space="preserve"> users</w:t>
      </w:r>
      <w:r w:rsidRPr="3297719C" w:rsidR="6C7E5C56">
        <w:rPr>
          <w:rFonts w:ascii="Calibri" w:hAnsi="Calibri" w:eastAsia="Calibri" w:cs="Calibri"/>
        </w:rPr>
        <w:t xml:space="preserve"> visualize global data, track changes</w:t>
      </w:r>
      <w:r w:rsidRPr="3297719C" w:rsidR="1CA8E7D1">
        <w:rPr>
          <w:rFonts w:ascii="Calibri" w:hAnsi="Calibri" w:eastAsia="Calibri" w:cs="Calibri"/>
        </w:rPr>
        <w:t xml:space="preserve"> and impacts of population.</w:t>
      </w:r>
    </w:p>
    <w:p w:rsidRPr="002B1143" w:rsidR="002B1143" w:rsidP="67B2ED45" w:rsidRDefault="002B1143" w14:paraId="41DE527E" w14:textId="1B57736D">
      <w:pPr>
        <w:rPr>
          <w:rFonts w:ascii="Calibri" w:hAnsi="Calibri" w:eastAsia="Calibri" w:cs="Calibri"/>
        </w:rPr>
      </w:pPr>
    </w:p>
    <w:p w:rsidRPr="002B1143" w:rsidR="002B1143" w:rsidP="67B2ED45" w:rsidRDefault="3DD91CAA" w14:paraId="4C16FB3F" w14:textId="63268C5F">
      <w:pPr>
        <w:rPr>
          <w:b/>
          <w:bCs/>
        </w:rPr>
      </w:pPr>
      <w:r>
        <w:t xml:space="preserve">2. </w:t>
      </w:r>
      <w:r w:rsidRPr="3297719C" w:rsidR="355F2FDF">
        <w:rPr>
          <w:rFonts w:ascii="Calibri" w:hAnsi="Calibri" w:eastAsia="Calibri" w:cs="Calibri"/>
        </w:rPr>
        <w:t>Update graphs based on filters: show country’s density, EU/non-EU size variation, or predicted population for chosen years.</w:t>
      </w:r>
    </w:p>
    <w:p w:rsidRPr="002B1143" w:rsidR="002B1143" w:rsidP="67B2ED45" w:rsidRDefault="002B1143" w14:paraId="0DC4F3C5" w14:textId="60BAFC5B"/>
    <w:p w:rsidRPr="002B1143" w:rsidR="002B1143" w:rsidP="67B2ED45" w:rsidRDefault="6219A37F" w14:paraId="755C4933" w14:textId="6A466F4B">
      <w:r>
        <w:t xml:space="preserve">3. </w:t>
      </w:r>
      <w:r w:rsidRPr="67B2ED45" w:rsidR="1D748DFB">
        <w:rPr>
          <w:rFonts w:ascii="Calibri" w:hAnsi="Calibri" w:eastAsia="Calibri" w:cs="Calibri"/>
        </w:rPr>
        <w:t xml:space="preserve">Store survey inputs in Firebase and display all users' statistics: average age, EU/non-EU percentage, and other </w:t>
      </w:r>
      <w:r w:rsidRPr="67B2ED45" w:rsidR="6AE76799">
        <w:rPr>
          <w:rFonts w:ascii="Calibri" w:hAnsi="Calibri" w:eastAsia="Calibri" w:cs="Calibri"/>
        </w:rPr>
        <w:t>options</w:t>
      </w:r>
      <w:r w:rsidRPr="67B2ED45" w:rsidR="1D748DFB">
        <w:rPr>
          <w:rFonts w:ascii="Calibri" w:hAnsi="Calibri" w:eastAsia="Calibri" w:cs="Calibri"/>
        </w:rPr>
        <w:t xml:space="preserve"> percentage</w:t>
      </w:r>
      <w:r w:rsidRPr="67B2ED45" w:rsidR="4C484CDA">
        <w:rPr>
          <w:rFonts w:ascii="Calibri" w:hAnsi="Calibri" w:eastAsia="Calibri" w:cs="Calibri"/>
        </w:rPr>
        <w:t>.</w:t>
      </w:r>
    </w:p>
    <w:p w:rsidRPr="002B1143" w:rsidR="002B1143" w:rsidP="67B2ED45" w:rsidRDefault="50407170" w14:paraId="4A571B81" w14:textId="2D711DCA">
      <w:r>
        <w:t xml:space="preserve">This </w:t>
      </w:r>
      <w:r w:rsidR="0E9B7AA0">
        <w:t>will</w:t>
      </w:r>
      <w:r w:rsidRPr="3297719C" w:rsidR="0E9B7AA0">
        <w:rPr>
          <w:b/>
          <w:bCs/>
        </w:rPr>
        <w:t xml:space="preserve"> </w:t>
      </w:r>
      <w:r w:rsidRPr="3297719C">
        <w:rPr>
          <w:b/>
          <w:bCs/>
        </w:rPr>
        <w:t>help user</w:t>
      </w:r>
      <w:r>
        <w:t xml:space="preserve"> to </w:t>
      </w:r>
      <w:r w:rsidRPr="3297719C">
        <w:rPr>
          <w:rFonts w:ascii="Calibri" w:hAnsi="Calibri" w:eastAsia="Calibri" w:cs="Calibri"/>
        </w:rPr>
        <w:t>compare their choices with others and see the statistics for general knowl</w:t>
      </w:r>
      <w:r w:rsidRPr="3297719C" w:rsidR="160AF306">
        <w:rPr>
          <w:rFonts w:ascii="Calibri" w:hAnsi="Calibri" w:eastAsia="Calibri" w:cs="Calibri"/>
        </w:rPr>
        <w:t>edge.</w:t>
      </w:r>
    </w:p>
    <w:p w:rsidRPr="002B1143" w:rsidR="002B1143" w:rsidP="67B2ED45" w:rsidRDefault="002B1143" w14:paraId="04685F74" w14:textId="758F055C">
      <w:pPr>
        <w:rPr>
          <w:rFonts w:ascii="Calibri" w:hAnsi="Calibri" w:eastAsia="Calibri" w:cs="Calibri"/>
        </w:rPr>
      </w:pPr>
    </w:p>
    <w:p w:rsidRPr="002B1143" w:rsidR="002B1143" w:rsidP="67B2ED45" w:rsidRDefault="5B3A6DDA" w14:paraId="18024674" w14:textId="207F03D5">
      <w:r>
        <w:t xml:space="preserve">4. </w:t>
      </w:r>
      <w:r w:rsidR="697FC684">
        <w:t>On the recommendations page, ask</w:t>
      </w:r>
      <w:r w:rsidR="6A0FE0EB">
        <w:t xml:space="preserve"> for</w:t>
      </w:r>
      <w:r w:rsidR="697FC684">
        <w:t xml:space="preserve"> </w:t>
      </w:r>
      <w:r w:rsidR="38F6C003">
        <w:t>users'</w:t>
      </w:r>
      <w:r w:rsidR="697FC684">
        <w:t xml:space="preserve"> preferences and suggest 10 countries based on information from dataset. </w:t>
      </w:r>
    </w:p>
    <w:p w:rsidRPr="002B1143" w:rsidR="002B1143" w:rsidP="67B2ED45" w:rsidRDefault="48F165BB" w14:paraId="21785215" w14:textId="65054EF2">
      <w:r>
        <w:t xml:space="preserve">This will </w:t>
      </w:r>
      <w:r w:rsidRPr="3297719C">
        <w:rPr>
          <w:b/>
          <w:bCs/>
        </w:rPr>
        <w:t>help users</w:t>
      </w:r>
      <w:r>
        <w:t xml:space="preserve"> who are willing to travel or move to other countries</w:t>
      </w:r>
      <w:r w:rsidR="7ABCF984">
        <w:t>.</w:t>
      </w:r>
      <w:r w:rsidR="002B1143">
        <w:br/>
      </w:r>
    </w:p>
    <w:p w:rsidRPr="002B1143" w:rsidR="002B1143" w:rsidP="67B2ED45" w:rsidRDefault="002B1143" w14:paraId="2DFE71F3" w14:textId="081A2AA3">
      <w:pPr>
        <w:rPr>
          <w:b w:val="1"/>
          <w:bCs w:val="1"/>
        </w:rPr>
      </w:pPr>
      <w:r>
        <w:br/>
      </w:r>
      <w:r>
        <w:br/>
      </w:r>
      <w:r w:rsidR="6957085C">
        <w:rPr/>
        <w:t xml:space="preserve">I’ll use </w:t>
      </w:r>
      <w:r w:rsidRPr="65C6CCED" w:rsidR="6957085C">
        <w:rPr>
          <w:b w:val="1"/>
          <w:bCs w:val="1"/>
        </w:rPr>
        <w:t>Extreme Programming Agile Framework</w:t>
      </w:r>
      <w:r w:rsidR="6957085C">
        <w:rPr/>
        <w:t xml:space="preserve"> approach because it breaks large milestones into simple tasks</w:t>
      </w:r>
      <w:r w:rsidR="6957085C">
        <w:rPr/>
        <w:t xml:space="preserve">. </w:t>
      </w:r>
      <w:r w:rsidR="6957085C">
        <w:rPr/>
        <w:t>I’ll</w:t>
      </w:r>
      <w:r w:rsidR="6957085C">
        <w:rPr/>
        <w:t xml:space="preserve"> have continuous iterations to improve design and functionality.</w:t>
      </w:r>
      <w:r>
        <w:br/>
      </w:r>
      <w:r w:rsidR="6957085C">
        <w:rPr/>
        <w:t xml:space="preserve"> </w:t>
      </w:r>
    </w:p>
    <w:p w:rsidRPr="002B1143" w:rsidR="00550429" w:rsidP="3297719C" w:rsidRDefault="002B1143" w14:paraId="288DF2B6" w14:textId="1342BBB9">
      <w:pPr>
        <w:rPr>
          <w:b/>
          <w:bCs/>
        </w:rPr>
      </w:pPr>
      <w:r>
        <w:br/>
      </w:r>
      <w:r w:rsidRPr="3297719C" w:rsidR="06445D57">
        <w:rPr>
          <w:b/>
          <w:bCs/>
          <w:sz w:val="32"/>
          <w:szCs w:val="32"/>
        </w:rPr>
        <w:t>W</w:t>
      </w:r>
      <w:r w:rsidRPr="3297719C" w:rsidR="0D0E0B07">
        <w:rPr>
          <w:b/>
          <w:bCs/>
          <w:sz w:val="32"/>
          <w:szCs w:val="32"/>
        </w:rPr>
        <w:t>ireframe</w:t>
      </w:r>
    </w:p>
    <w:p w:rsidRPr="002B1143" w:rsidR="00550429" w:rsidP="3297719C" w:rsidRDefault="00550429" w14:paraId="7E3ACAA4" w14:textId="141C82AF">
      <w:pPr>
        <w:rPr>
          <w:b/>
          <w:bCs/>
          <w:sz w:val="32"/>
          <w:szCs w:val="32"/>
        </w:rPr>
      </w:pPr>
    </w:p>
    <w:p w:rsidRPr="002B1143" w:rsidR="00550429" w:rsidP="002B1143" w:rsidRDefault="00550429" w14:paraId="7626A49E" w14:textId="0C129796"/>
    <w:p w:rsidRPr="002B1143" w:rsidR="00550429" w:rsidP="002B1143" w:rsidRDefault="00550429" w14:paraId="6DF8EBB4" w14:textId="61DE2278"/>
    <w:p w:rsidRPr="002B1143" w:rsidR="00550429" w:rsidP="002B1143" w:rsidRDefault="00550429" w14:paraId="12BBF815" w14:textId="71EC033B"/>
    <w:p w:rsidRPr="002B1143" w:rsidR="00550429" w:rsidP="002B1143" w:rsidRDefault="00550429" w14:paraId="79B387C7" w14:textId="6571B6E0"/>
    <w:p w:rsidRPr="002B1143" w:rsidR="00550429" w:rsidP="002B1143" w:rsidRDefault="00550429" w14:paraId="59BF4BA9" w14:textId="7149A144"/>
    <w:p w:rsidRPr="002B1143" w:rsidR="00550429" w:rsidP="002B1143" w:rsidRDefault="00550429" w14:paraId="7864D7D1" w14:textId="4A8C58BE"/>
    <w:p w:rsidRPr="002B1143" w:rsidR="00550429" w:rsidP="3297719C" w:rsidRDefault="002B1143" w14:paraId="2DEC6FDF" w14:textId="6794098F">
      <w:pPr>
        <w:rPr>
          <w:b/>
          <w:bCs/>
        </w:rPr>
      </w:pPr>
      <w:r>
        <w:br/>
      </w:r>
      <w:r w:rsidRPr="3297719C" w:rsidR="03DD90DA">
        <w:rPr>
          <w:b/>
          <w:bCs/>
        </w:rPr>
        <w:t>Basic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429" w:rsidTr="65C6CCED" w14:paraId="10238ADA" w14:textId="77777777">
        <w:tc>
          <w:tcPr>
            <w:tcW w:w="4508" w:type="dxa"/>
            <w:tcMar/>
          </w:tcPr>
          <w:p w:rsidR="00550429" w:rsidP="00550429" w:rsidRDefault="00550429" w14:paraId="37890CDC" w14:textId="6AF313C7">
            <w:r>
              <w:t>Collect and prepare data</w:t>
            </w:r>
          </w:p>
          <w:p w:rsidR="00550429" w:rsidP="002B1143" w:rsidRDefault="00550429" w14:paraId="6F09026A" w14:textId="77777777"/>
        </w:tc>
        <w:tc>
          <w:tcPr>
            <w:tcW w:w="4508" w:type="dxa"/>
            <w:tcMar/>
          </w:tcPr>
          <w:p w:rsidR="00550429" w:rsidP="002B1143" w:rsidRDefault="03DD90DA" w14:paraId="08E94FF9" w14:textId="3CAC2B9C">
            <w:r>
              <w:t xml:space="preserve">I’ll use dataset from </w:t>
            </w:r>
            <w:r w:rsidRPr="3297719C" w:rsidR="78B711FF">
              <w:rPr>
                <w:rFonts w:ascii="Calibri" w:hAnsi="Calibri" w:eastAsia="Calibri" w:cs="Calibri"/>
                <w:i/>
                <w:iCs/>
                <w:color w:val="000000" w:themeColor="text1"/>
              </w:rPr>
              <w:t>World-population-review</w:t>
            </w:r>
            <w:r w:rsidR="28B25455">
              <w:t>,</w:t>
            </w:r>
            <w:r w:rsidR="1F414076">
              <w:t xml:space="preserve"> </w:t>
            </w:r>
            <w:r w:rsidR="1D4C5F69">
              <w:t>save it to csv file</w:t>
            </w:r>
            <w:r w:rsidR="17613AB7">
              <w:t xml:space="preserve">, clean it with </w:t>
            </w:r>
            <w:r w:rsidR="1D4C5F69">
              <w:t>pandas</w:t>
            </w:r>
            <w:r w:rsidR="447935CF">
              <w:t xml:space="preserve"> </w:t>
            </w:r>
            <w:r w:rsidR="1D4C5F69">
              <w:t xml:space="preserve">and store it in </w:t>
            </w:r>
            <w:r w:rsidR="14563946">
              <w:t xml:space="preserve">a </w:t>
            </w:r>
            <w:r w:rsidR="1D4C5F69">
              <w:t>dictionary.</w:t>
            </w:r>
          </w:p>
          <w:p w:rsidR="00D4278C" w:rsidP="002B1143" w:rsidRDefault="00D4278C" w14:paraId="47AE98AA" w14:textId="793941F5"/>
        </w:tc>
      </w:tr>
      <w:tr w:rsidR="00550429" w:rsidTr="65C6CCED" w14:paraId="060E5B91" w14:textId="77777777">
        <w:tc>
          <w:tcPr>
            <w:tcW w:w="4508" w:type="dxa"/>
            <w:tcMar/>
          </w:tcPr>
          <w:p w:rsidR="00550429" w:rsidP="00550429" w:rsidRDefault="00550429" w14:paraId="7A2DA60F" w14:textId="77777777">
            <w:r w:rsidRPr="00550429">
              <w:t>Data analytics and visualisation</w:t>
            </w:r>
          </w:p>
          <w:p w:rsidR="00550429" w:rsidP="002B1143" w:rsidRDefault="00550429" w14:paraId="3E927F8C" w14:textId="77777777"/>
        </w:tc>
        <w:tc>
          <w:tcPr>
            <w:tcW w:w="4508" w:type="dxa"/>
            <w:tcMar/>
          </w:tcPr>
          <w:p w:rsidR="00550429" w:rsidP="002B1143" w:rsidRDefault="00D4278C" w14:paraId="3FF90D0D" w14:textId="526976D2">
            <w:r>
              <w:t>For my three graphs I’ll calculate density, standard deviation, predict population and measure percentage increase. I’ll use matplotlib to create line, bar and pie charts.</w:t>
            </w:r>
          </w:p>
          <w:p w:rsidR="0092278E" w:rsidP="002B1143" w:rsidRDefault="0092278E" w14:paraId="1533FA19" w14:textId="3376ADB7"/>
        </w:tc>
      </w:tr>
      <w:tr w:rsidR="00550429" w:rsidTr="65C6CCED" w14:paraId="446578A4" w14:textId="77777777">
        <w:tc>
          <w:tcPr>
            <w:tcW w:w="4508" w:type="dxa"/>
            <w:tcMar/>
          </w:tcPr>
          <w:p w:rsidR="00550429" w:rsidP="002B1143" w:rsidRDefault="00550429" w14:paraId="6FDB6BEA" w14:textId="6EA9FB18">
            <w:r w:rsidRPr="00550429">
              <w:t xml:space="preserve">Create interactive information system </w:t>
            </w:r>
          </w:p>
        </w:tc>
        <w:tc>
          <w:tcPr>
            <w:tcW w:w="4508" w:type="dxa"/>
            <w:tcMar/>
          </w:tcPr>
          <w:p w:rsidR="00550429" w:rsidP="002B1143" w:rsidRDefault="00D4278C" w14:paraId="6BE38E85" w14:textId="5D4BF881">
            <w:r w:rsidR="7E87FD28">
              <w:rPr/>
              <w:t>I’ll</w:t>
            </w:r>
            <w:r w:rsidR="7E87FD28">
              <w:rPr/>
              <w:t xml:space="preserve"> use JavaScript, HTML and CSS to create a website, </w:t>
            </w:r>
            <w:r w:rsidR="39DBAD33">
              <w:rPr/>
              <w:t>and</w:t>
            </w:r>
            <w:r w:rsidR="7E87FD28">
              <w:rPr/>
              <w:t xml:space="preserve"> display 3 charts using Chart.js.</w:t>
            </w:r>
          </w:p>
          <w:p w:rsidR="0092278E" w:rsidP="002B1143" w:rsidRDefault="0092278E" w14:paraId="4FC7F096" w14:textId="5570C350"/>
        </w:tc>
      </w:tr>
    </w:tbl>
    <w:p w:rsidRPr="00550429" w:rsidR="00D4278C" w:rsidP="00D4278C" w:rsidRDefault="002B1143" w14:paraId="7EE3988B" w14:textId="01D6EE3E">
      <w:pPr>
        <w:rPr>
          <w:b w:val="1"/>
          <w:bCs w:val="1"/>
        </w:rPr>
      </w:pPr>
      <w:r>
        <w:br/>
      </w:r>
      <w:r w:rsidRPr="1E6D3015" w:rsidR="61460CD7">
        <w:rPr>
          <w:b w:val="1"/>
          <w:bCs w:val="1"/>
        </w:rPr>
        <w:t>Advanced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278C" w:rsidTr="65C6CCED" w14:paraId="4BE89D97" w14:textId="77777777">
        <w:tc>
          <w:tcPr>
            <w:tcW w:w="4508" w:type="dxa"/>
            <w:tcMar/>
          </w:tcPr>
          <w:p w:rsidR="00D4278C" w:rsidP="00D4278C" w:rsidRDefault="00D4278C" w14:paraId="1D9617B3" w14:textId="27CC93B0">
            <w:r>
              <w:t>Interaction</w:t>
            </w:r>
          </w:p>
          <w:p w:rsidR="00D4278C" w:rsidP="00AE6475" w:rsidRDefault="00D4278C" w14:paraId="39EF1BC0" w14:textId="77777777"/>
        </w:tc>
        <w:tc>
          <w:tcPr>
            <w:tcW w:w="4508" w:type="dxa"/>
            <w:tcMar/>
          </w:tcPr>
          <w:p w:rsidR="00D4278C" w:rsidP="00AE6475" w:rsidRDefault="00D4278C" w14:paraId="7E455295" w14:textId="77777777">
            <w:r>
              <w:t>I’ll set selection areas, where user could choose which country to display. I’ll create checkboxes to tick and modifiable charts.</w:t>
            </w:r>
          </w:p>
          <w:p w:rsidR="0092278E" w:rsidP="00AE6475" w:rsidRDefault="0092278E" w14:paraId="4FD2252A" w14:textId="4EAD78AA"/>
        </w:tc>
      </w:tr>
      <w:tr w:rsidR="00D4278C" w:rsidTr="65C6CCED" w14:paraId="6C0F0901" w14:textId="77777777">
        <w:tc>
          <w:tcPr>
            <w:tcW w:w="4508" w:type="dxa"/>
            <w:tcMar/>
          </w:tcPr>
          <w:p w:rsidR="00D4278C" w:rsidP="00D4278C" w:rsidRDefault="00D4278C" w14:paraId="5689B386" w14:textId="77777777">
            <w:r>
              <w:t>Form/poll</w:t>
            </w:r>
          </w:p>
          <w:p w:rsidR="00D4278C" w:rsidP="00AE6475" w:rsidRDefault="00D4278C" w14:paraId="336B3892" w14:textId="77777777"/>
        </w:tc>
        <w:tc>
          <w:tcPr>
            <w:tcW w:w="4508" w:type="dxa"/>
            <w:tcMar/>
          </w:tcPr>
          <w:p w:rsidR="00D4278C" w:rsidP="00AE6475" w:rsidRDefault="00D4278C" w14:paraId="329E3463" w14:textId="0278A4C9">
            <w:r w:rsidR="7E87FD28">
              <w:rPr/>
              <w:t>I’ll</w:t>
            </w:r>
            <w:r w:rsidR="7E87FD28">
              <w:rPr/>
              <w:t xml:space="preserve"> create a separate area</w:t>
            </w:r>
            <w:r w:rsidR="16E12B34">
              <w:rPr/>
              <w:t xml:space="preserve"> </w:t>
            </w:r>
            <w:r w:rsidR="7E87FD28">
              <w:rPr/>
              <w:t>where user</w:t>
            </w:r>
            <w:r w:rsidR="16E12B34">
              <w:rPr/>
              <w:t>s</w:t>
            </w:r>
            <w:r w:rsidR="7E87FD28">
              <w:rPr/>
              <w:t xml:space="preserve"> could </w:t>
            </w:r>
            <w:r w:rsidR="16E12B34">
              <w:rPr/>
              <w:t xml:space="preserve">enter inputs. </w:t>
            </w:r>
            <w:r w:rsidR="39DBAD33">
              <w:rPr/>
              <w:t>A summary of user</w:t>
            </w:r>
            <w:r w:rsidR="39DBAD33">
              <w:rPr/>
              <w:t xml:space="preserve"> inputs</w:t>
            </w:r>
            <w:r w:rsidR="16E12B34">
              <w:rPr/>
              <w:t xml:space="preserve"> will display.</w:t>
            </w:r>
          </w:p>
          <w:p w:rsidR="0092278E" w:rsidP="00AE6475" w:rsidRDefault="0092278E" w14:paraId="3366065E" w14:textId="31B14F52"/>
        </w:tc>
      </w:tr>
      <w:tr w:rsidR="00D4278C" w:rsidTr="65C6CCED" w14:paraId="39FB8082" w14:textId="77777777">
        <w:tc>
          <w:tcPr>
            <w:tcW w:w="4508" w:type="dxa"/>
            <w:tcMar/>
          </w:tcPr>
          <w:p w:rsidR="0092278E" w:rsidP="0092278E" w:rsidRDefault="0092278E" w14:paraId="3BB0DFB4" w14:textId="77777777">
            <w:r>
              <w:t>Recommendations</w:t>
            </w:r>
          </w:p>
          <w:p w:rsidR="00D4278C" w:rsidP="00AE6475" w:rsidRDefault="00D4278C" w14:paraId="17D968CC" w14:textId="786E549C"/>
        </w:tc>
        <w:tc>
          <w:tcPr>
            <w:tcW w:w="4508" w:type="dxa"/>
            <w:tcMar/>
          </w:tcPr>
          <w:p w:rsidR="00D4278C" w:rsidP="00AE6475" w:rsidRDefault="0092278E" w14:paraId="64E94D5D" w14:textId="7778CBC8">
            <w:r>
              <w:t>I’ll create a separate area where users could get recommendations based on their preferences.</w:t>
            </w:r>
          </w:p>
          <w:p w:rsidR="0092278E" w:rsidP="00AE6475" w:rsidRDefault="0092278E" w14:paraId="0A961049" w14:textId="3E7C25CD"/>
        </w:tc>
      </w:tr>
    </w:tbl>
    <w:p w:rsidRPr="002B1143" w:rsidR="002B1143" w:rsidP="002B1143" w:rsidRDefault="002B1143" w14:paraId="347B6FAD" w14:textId="007DD9B7">
      <w:pPr>
        <w:rPr>
          <w:b/>
          <w:bCs/>
        </w:rPr>
      </w:pPr>
    </w:p>
    <w:p w:rsidRPr="002B1143" w:rsidR="002B1143" w:rsidP="67B2ED45" w:rsidRDefault="002B1143" w14:paraId="31D60E6D" w14:textId="1312D09E">
      <w:pPr>
        <w:rPr>
          <w:rFonts w:ascii="Calibri" w:hAnsi="Calibri" w:eastAsia="Calibri" w:cs="Calibri"/>
          <w:b/>
          <w:bCs/>
        </w:rPr>
      </w:pPr>
      <w:r>
        <w:br/>
      </w:r>
      <w:r>
        <w:br/>
      </w:r>
      <w:r>
        <w:br/>
      </w:r>
      <w:r>
        <w:br/>
      </w:r>
      <w:r w:rsidRPr="67B2ED45" w:rsidR="45D334FD">
        <w:rPr>
          <w:rFonts w:ascii="Calibri" w:hAnsi="Calibri" w:eastAsia="Calibri" w:cs="Calibri"/>
          <w:b/>
          <w:bCs/>
        </w:rPr>
        <w:t>Social/ethical/moral considerations:</w:t>
      </w:r>
    </w:p>
    <w:p w:rsidRPr="002B1143" w:rsidR="002B1143" w:rsidP="67B2ED45" w:rsidRDefault="45D334FD" w14:paraId="7D2A3A5C" w14:textId="0395A80D">
      <w:pPr>
        <w:rPr>
          <w:rFonts w:ascii="Calibri" w:hAnsi="Calibri" w:eastAsia="Calibri" w:cs="Calibri"/>
        </w:rPr>
      </w:pPr>
      <w:r w:rsidRPr="67B2ED45">
        <w:rPr>
          <w:rFonts w:ascii="Calibri" w:hAnsi="Calibri" w:eastAsia="Calibri" w:cs="Calibri"/>
          <w:i/>
          <w:iCs/>
        </w:rPr>
        <w:t>Privacy:</w:t>
      </w:r>
      <w:r w:rsidRPr="67B2ED45" w:rsidR="0FB2772B">
        <w:rPr>
          <w:rFonts w:ascii="Calibri" w:hAnsi="Calibri" w:eastAsia="Calibri" w:cs="Calibri"/>
        </w:rPr>
        <w:t xml:space="preserve"> No names or personal information will be displayed, only overall statistics.</w:t>
      </w:r>
      <w:r w:rsidRPr="67B2ED45">
        <w:rPr>
          <w:rFonts w:ascii="Calibri" w:hAnsi="Calibri" w:eastAsia="Calibri" w:cs="Calibri"/>
        </w:rPr>
        <w:t xml:space="preserve"> </w:t>
      </w:r>
    </w:p>
    <w:p w:rsidRPr="002B1143" w:rsidR="002B1143" w:rsidP="002B1143" w:rsidRDefault="45D334FD" w14:paraId="0EFE71CF" w14:textId="5330FCA7">
      <w:r w:rsidRPr="67B2ED45">
        <w:rPr>
          <w:rFonts w:ascii="Calibri" w:hAnsi="Calibri" w:eastAsia="Calibri" w:cs="Calibri"/>
          <w:i/>
          <w:iCs/>
        </w:rPr>
        <w:t>Content Responsibility</w:t>
      </w:r>
      <w:r w:rsidRPr="67B2ED45">
        <w:rPr>
          <w:rFonts w:ascii="Calibri" w:hAnsi="Calibri" w:eastAsia="Calibri" w:cs="Calibri"/>
          <w:b/>
          <w:bCs/>
          <w:i/>
          <w:iCs/>
        </w:rPr>
        <w:t>:</w:t>
      </w:r>
      <w:r w:rsidRPr="67B2ED45" w:rsidR="67F8BE8F">
        <w:rPr>
          <w:rFonts w:ascii="Calibri" w:hAnsi="Calibri" w:eastAsia="Calibri" w:cs="Calibri"/>
        </w:rPr>
        <w:t xml:space="preserve"> No harmful, biased, or misleading information will be promoted.</w:t>
      </w:r>
    </w:p>
    <w:p w:rsidRPr="002B1143" w:rsidR="002B1143" w:rsidP="67B2ED45" w:rsidRDefault="45D334FD" w14:paraId="1AF42BC2" w14:textId="736DCC11">
      <w:pPr>
        <w:rPr>
          <w:rFonts w:ascii="Calibri" w:hAnsi="Calibri" w:eastAsia="Calibri" w:cs="Calibri"/>
        </w:rPr>
      </w:pPr>
      <w:r w:rsidRPr="67B2ED45">
        <w:rPr>
          <w:rFonts w:ascii="Calibri" w:hAnsi="Calibri" w:eastAsia="Calibri" w:cs="Calibri"/>
          <w:i/>
          <w:iCs/>
        </w:rPr>
        <w:t>Accessibility:</w:t>
      </w:r>
      <w:r w:rsidRPr="67B2ED45">
        <w:rPr>
          <w:rFonts w:ascii="Calibri" w:hAnsi="Calibri" w:eastAsia="Calibri" w:cs="Calibri"/>
        </w:rPr>
        <w:t xml:space="preserve"> my website will be accessible by all, regardless</w:t>
      </w:r>
      <w:r w:rsidRPr="67B2ED45" w:rsidR="057A5B49">
        <w:rPr>
          <w:rFonts w:ascii="Calibri" w:hAnsi="Calibri" w:eastAsia="Calibri" w:cs="Calibri"/>
        </w:rPr>
        <w:t xml:space="preserve"> of</w:t>
      </w:r>
      <w:r w:rsidRPr="67B2ED45">
        <w:rPr>
          <w:rFonts w:ascii="Calibri" w:hAnsi="Calibri" w:eastAsia="Calibri" w:cs="Calibri"/>
        </w:rPr>
        <w:t xml:space="preserve"> disabilities. It will have colourful charts, which are easy to read and simple interface.</w:t>
      </w:r>
    </w:p>
    <w:p w:rsidRPr="002B1143" w:rsidR="002B1143" w:rsidP="002B1143" w:rsidRDefault="002B1143" w14:paraId="7E780A53" w14:textId="2E6674A7"/>
    <w:p w:rsidR="00ED6B23" w:rsidP="002B1143" w:rsidRDefault="002B1143" w14:paraId="79AFA236" w14:textId="521EED10">
      <w:r>
        <w:br/>
      </w:r>
      <w:r>
        <w:br/>
      </w:r>
    </w:p>
    <w:p w:rsidR="00ED6B23" w:rsidP="002B1143" w:rsidRDefault="00ED6B23" w14:paraId="3B3C4D07" w14:textId="3C1EDB52"/>
    <w:p w:rsidR="00ED6B23" w:rsidP="002B1143" w:rsidRDefault="002B1143" w14:paraId="165410F3" w14:textId="23F9F58F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278E" w:rsidTr="65C6CCED" w14:paraId="15A25842" w14:textId="77777777">
        <w:trPr>
          <w:trHeight w:val="300"/>
        </w:trPr>
        <w:tc>
          <w:tcPr>
            <w:tcW w:w="4508" w:type="dxa"/>
            <w:tcMar/>
          </w:tcPr>
          <w:p w:rsidRPr="0092278E" w:rsidR="0092278E" w:rsidP="0092278E" w:rsidRDefault="0092278E" w14:paraId="6AB82B3E" w14:textId="0F1C37AD">
            <w:pPr>
              <w:jc w:val="center"/>
              <w:rPr>
                <w:b/>
                <w:bCs/>
              </w:rPr>
            </w:pPr>
            <w:r w:rsidRPr="0092278E">
              <w:rPr>
                <w:b/>
                <w:bCs/>
              </w:rPr>
              <w:t>Technology</w:t>
            </w:r>
          </w:p>
        </w:tc>
        <w:tc>
          <w:tcPr>
            <w:tcW w:w="4508" w:type="dxa"/>
            <w:tcMar/>
          </w:tcPr>
          <w:p w:rsidR="0092278E" w:rsidDel="004813AC" w:rsidP="0092278E" w:rsidRDefault="0092278E" w14:paraId="7298C856" w14:textId="77777777">
            <w:pPr>
              <w:jc w:val="center"/>
              <w:rPr>
                <w:del w:author="Anthony Dilleen" w:date="2025-03-14T09:41:00Z" w:id="38"/>
                <w:b/>
                <w:bCs/>
              </w:rPr>
            </w:pPr>
            <w:r w:rsidRPr="0092278E">
              <w:rPr>
                <w:b/>
                <w:bCs/>
              </w:rPr>
              <w:t>Role</w:t>
            </w:r>
          </w:p>
          <w:p w:rsidRPr="0092278E" w:rsidR="007F54C5" w:rsidP="004813AC" w:rsidRDefault="55931722" w14:paraId="365FD605" w14:noSpellErr="1" w14:textId="189664CB">
            <w:pPr>
              <w:jc w:val="center"/>
              <w:rPr>
                <w:b w:val="1"/>
                <w:bCs w:val="1"/>
              </w:rPr>
            </w:pPr>
          </w:p>
        </w:tc>
      </w:tr>
      <w:tr w:rsidR="0092278E" w:rsidTr="65C6CCED" w14:paraId="50AEB381" w14:textId="77777777">
        <w:trPr>
          <w:trHeight w:val="300"/>
        </w:trPr>
        <w:tc>
          <w:tcPr>
            <w:tcW w:w="4508" w:type="dxa"/>
            <w:tcMar/>
          </w:tcPr>
          <w:p w:rsidR="0092278E" w:rsidP="007F54C5" w:rsidRDefault="007F54C5" w14:paraId="102098AC" w14:textId="6DAC9201">
            <w:pPr>
              <w:jc w:val="center"/>
            </w:pPr>
            <w:r>
              <w:t>P</w:t>
            </w:r>
            <w:r w:rsidR="0092278E">
              <w:t>ython</w:t>
            </w:r>
          </w:p>
        </w:tc>
        <w:tc>
          <w:tcPr>
            <w:tcW w:w="4508" w:type="dxa"/>
            <w:tcMar/>
          </w:tcPr>
          <w:p w:rsidR="007F54C5" w:rsidP="007F54C5" w:rsidRDefault="007F54C5" w14:paraId="2224262B" w14:textId="23F1415F">
            <w:r>
              <w:t xml:space="preserve"> </w:t>
            </w:r>
            <w:r w:rsidR="55AC7BDA">
              <w:t>C</w:t>
            </w:r>
            <w:r>
              <w:t>leaning, data analytics, visualisation and s</w:t>
            </w:r>
            <w:r w:rsidR="13DB3EDE">
              <w:t>ending</w:t>
            </w:r>
            <w:r>
              <w:t xml:space="preserve"> </w:t>
            </w:r>
            <w:r w:rsidR="70673B14">
              <w:t xml:space="preserve">variables </w:t>
            </w:r>
            <w:r>
              <w:t>to database.</w:t>
            </w:r>
          </w:p>
          <w:p w:rsidR="0092278E" w:rsidP="002B1143" w:rsidRDefault="0092278E" w14:paraId="4D8DB6E8" w14:textId="5FD90202"/>
        </w:tc>
      </w:tr>
      <w:tr w:rsidR="0092278E" w:rsidTr="65C6CCED" w14:paraId="72D418E2" w14:textId="77777777">
        <w:trPr>
          <w:trHeight w:val="300"/>
        </w:trPr>
        <w:tc>
          <w:tcPr>
            <w:tcW w:w="4508" w:type="dxa"/>
            <w:tcMar/>
          </w:tcPr>
          <w:p w:rsidR="0092278E" w:rsidP="007F54C5" w:rsidRDefault="007F54C5" w14:paraId="592931CE" w14:textId="6FB76548">
            <w:pPr>
              <w:jc w:val="center"/>
            </w:pPr>
            <w:r>
              <w:t>JavaScript</w:t>
            </w:r>
          </w:p>
        </w:tc>
        <w:tc>
          <w:tcPr>
            <w:tcW w:w="4508" w:type="dxa"/>
            <w:tcMar/>
          </w:tcPr>
          <w:p w:rsidR="0092278E" w:rsidP="002B1143" w:rsidRDefault="65E0ABF6" w14:paraId="6C74C84D" w14:textId="481391B9">
            <w:r>
              <w:t>V</w:t>
            </w:r>
            <w:r w:rsidR="007F54C5">
              <w:t>isualising graphs, process user input and send it to database.</w:t>
            </w:r>
          </w:p>
          <w:p w:rsidR="007F54C5" w:rsidP="002B1143" w:rsidRDefault="007F54C5" w14:paraId="1C6892CA" w14:textId="2FC00DCD"/>
        </w:tc>
      </w:tr>
      <w:tr w:rsidR="0092278E" w:rsidTr="65C6CCED" w14:paraId="2B854583" w14:textId="77777777">
        <w:trPr>
          <w:trHeight w:val="300"/>
        </w:trPr>
        <w:tc>
          <w:tcPr>
            <w:tcW w:w="4508" w:type="dxa"/>
            <w:tcMar/>
          </w:tcPr>
          <w:p w:rsidR="0092278E" w:rsidP="007F54C5" w:rsidRDefault="007F54C5" w14:paraId="4DCB9D92" w14:textId="4CB226E0">
            <w:pPr>
              <w:jc w:val="center"/>
            </w:pPr>
            <w:r>
              <w:t>CSS</w:t>
            </w:r>
          </w:p>
        </w:tc>
        <w:tc>
          <w:tcPr>
            <w:tcW w:w="4508" w:type="dxa"/>
            <w:tcMar/>
          </w:tcPr>
          <w:p w:rsidR="0092278E" w:rsidP="002B1143" w:rsidRDefault="41CE683F" w14:paraId="32D84802" w14:textId="4D53D92D">
            <w:r>
              <w:t>E</w:t>
            </w:r>
            <w:r w:rsidR="007F54C5">
              <w:t>stablish alignment and design of website.</w:t>
            </w:r>
          </w:p>
          <w:p w:rsidR="007F54C5" w:rsidP="002B1143" w:rsidRDefault="007F54C5" w14:paraId="1768D377" w14:textId="1857C67A"/>
        </w:tc>
      </w:tr>
      <w:tr w:rsidR="0092278E" w:rsidTr="65C6CCED" w14:paraId="4AFABD24" w14:textId="77777777">
        <w:trPr>
          <w:trHeight w:val="300"/>
        </w:trPr>
        <w:tc>
          <w:tcPr>
            <w:tcW w:w="4508" w:type="dxa"/>
            <w:tcMar/>
          </w:tcPr>
          <w:p w:rsidR="0092278E" w:rsidP="007F54C5" w:rsidRDefault="007F54C5" w14:paraId="32C87ECB" w14:textId="48CA9936">
            <w:pPr>
              <w:jc w:val="center"/>
            </w:pPr>
            <w:r>
              <w:t>HTML</w:t>
            </w:r>
          </w:p>
        </w:tc>
        <w:tc>
          <w:tcPr>
            <w:tcW w:w="4508" w:type="dxa"/>
            <w:tcMar/>
          </w:tcPr>
          <w:p w:rsidR="0092278E" w:rsidP="002B1143" w:rsidRDefault="6C30FF2B" w14:paraId="41A6E24B" w14:textId="3B540D8E">
            <w:r>
              <w:t>C</w:t>
            </w:r>
            <w:r w:rsidR="007F54C5">
              <w:t>reate website</w:t>
            </w:r>
            <w:r w:rsidR="12A394DF">
              <w:t>’s structure.</w:t>
            </w:r>
          </w:p>
          <w:p w:rsidR="0092278E" w:rsidP="002B1143" w:rsidRDefault="0092278E" w14:paraId="50B5012B" w14:textId="0FFF0923"/>
        </w:tc>
      </w:tr>
      <w:tr w:rsidR="0092278E" w:rsidTr="65C6CCED" w14:paraId="10372DDF" w14:textId="77777777">
        <w:trPr>
          <w:trHeight w:val="300"/>
        </w:trPr>
        <w:tc>
          <w:tcPr>
            <w:tcW w:w="4508" w:type="dxa"/>
            <w:tcMar/>
          </w:tcPr>
          <w:p w:rsidR="0092278E" w:rsidP="007F54C5" w:rsidRDefault="007F54C5" w14:paraId="1036E4D9" w14:textId="6F3C6D58">
            <w:pPr>
              <w:jc w:val="center"/>
            </w:pPr>
            <w:r>
              <w:t>F</w:t>
            </w:r>
            <w:r w:rsidR="0092278E">
              <w:t>irebase</w:t>
            </w:r>
          </w:p>
        </w:tc>
        <w:tc>
          <w:tcPr>
            <w:tcW w:w="4508" w:type="dxa"/>
            <w:tcMar/>
          </w:tcPr>
          <w:p w:rsidR="0092278E" w:rsidP="002B1143" w:rsidRDefault="3CF38F1D" w14:paraId="49D8A0BB" w14:textId="71555474">
            <w:r w:rsidR="51FB5AB3">
              <w:rPr/>
              <w:t>Store data analytics</w:t>
            </w:r>
            <w:r w:rsidR="4F354BCB">
              <w:rPr/>
              <w:t xml:space="preserve"> and</w:t>
            </w:r>
            <w:r w:rsidR="51FB5AB3">
              <w:rPr/>
              <w:t xml:space="preserve"> user input</w:t>
            </w:r>
            <w:r w:rsidR="4880E91E">
              <w:rPr/>
              <w:t>.</w:t>
            </w:r>
          </w:p>
          <w:p w:rsidR="0092278E" w:rsidP="002B1143" w:rsidRDefault="0092278E" w14:paraId="24F61959" w14:textId="32AF49D3"/>
        </w:tc>
      </w:tr>
      <w:tr w:rsidR="0092278E" w:rsidTr="65C6CCED" w14:paraId="66DA8666" w14:textId="77777777">
        <w:trPr>
          <w:trHeight w:val="300"/>
        </w:trPr>
        <w:tc>
          <w:tcPr>
            <w:tcW w:w="4508" w:type="dxa"/>
            <w:tcMar/>
          </w:tcPr>
          <w:p w:rsidR="0092278E" w:rsidP="007F54C5" w:rsidRDefault="007F54C5" w14:paraId="2FE782E1" w14:textId="191DB74A">
            <w:pPr>
              <w:jc w:val="center"/>
            </w:pPr>
            <w:r>
              <w:t>C</w:t>
            </w:r>
            <w:r w:rsidR="0092278E">
              <w:t>sv</w:t>
            </w:r>
          </w:p>
        </w:tc>
        <w:tc>
          <w:tcPr>
            <w:tcW w:w="4508" w:type="dxa"/>
            <w:tcMar/>
          </w:tcPr>
          <w:p w:rsidR="0092278E" w:rsidP="002B1143" w:rsidRDefault="4CE4D577" w14:paraId="2573F5E1" w14:textId="42BACD87">
            <w:r>
              <w:t>Analyse dataset in csv file and use it for calculations.</w:t>
            </w:r>
          </w:p>
          <w:p w:rsidR="0092278E" w:rsidP="002B1143" w:rsidRDefault="0092278E" w14:paraId="5F94B46C" w14:textId="240BBFD2"/>
        </w:tc>
      </w:tr>
      <w:tr w:rsidR="67B2ED45" w:rsidTr="65C6CCED" w14:paraId="2915E3EF" w14:textId="77777777">
        <w:trPr>
          <w:trHeight w:val="300"/>
        </w:trPr>
        <w:tc>
          <w:tcPr>
            <w:tcW w:w="4508" w:type="dxa"/>
            <w:tcMar/>
          </w:tcPr>
          <w:p w:rsidR="67B2ED45" w:rsidP="67B2ED45" w:rsidRDefault="67B2ED45" w14:paraId="04F544AE" w14:textId="11D05E74">
            <w:pPr>
              <w:jc w:val="center"/>
            </w:pPr>
            <w:r>
              <w:t>miro.com</w:t>
            </w:r>
          </w:p>
        </w:tc>
        <w:tc>
          <w:tcPr>
            <w:tcW w:w="4508" w:type="dxa"/>
            <w:tcMar/>
          </w:tcPr>
          <w:p w:rsidR="67B2ED45" w:rsidRDefault="67B2ED45" w14:paraId="2FE0A386" w14:textId="4805FF21">
            <w:r>
              <w:t>Create a flowchart and architecture diagram.</w:t>
            </w:r>
          </w:p>
          <w:p w:rsidR="67B2ED45" w:rsidRDefault="67B2ED45" w14:paraId="1D392F2D" w14:textId="775DF94B"/>
        </w:tc>
      </w:tr>
      <w:tr w:rsidR="67B2ED45" w:rsidTr="65C6CCED" w14:paraId="17AD2EB5" w14:textId="77777777">
        <w:trPr>
          <w:trHeight w:val="300"/>
        </w:trPr>
        <w:tc>
          <w:tcPr>
            <w:tcW w:w="4508" w:type="dxa"/>
            <w:tcMar/>
          </w:tcPr>
          <w:p w:rsidR="67B2ED45" w:rsidP="67B2ED45" w:rsidRDefault="67B2ED45" w14:paraId="6DAA2646" w14:textId="43E6AABE">
            <w:pPr>
              <w:jc w:val="center"/>
            </w:pPr>
            <w:proofErr w:type="spellStart"/>
            <w:proofErr w:type="gramStart"/>
            <w:r>
              <w:t>balsamiq.cloud</w:t>
            </w:r>
            <w:proofErr w:type="spellEnd"/>
            <w:proofErr w:type="gramEnd"/>
          </w:p>
        </w:tc>
        <w:tc>
          <w:tcPr>
            <w:tcW w:w="4508" w:type="dxa"/>
            <w:tcMar/>
          </w:tcPr>
          <w:p w:rsidR="67B2ED45" w:rsidRDefault="67B2ED45" w14:paraId="5358FE6B" w14:textId="5F62BBFF">
            <w:r>
              <w:t>Create wireframe. It’s great for quick prototyping and design plan.</w:t>
            </w:r>
          </w:p>
          <w:p w:rsidR="67B2ED45" w:rsidRDefault="67B2ED45" w14:paraId="50231BCC" w14:textId="7350841D"/>
        </w:tc>
      </w:tr>
      <w:tr w:rsidR="0092278E" w:rsidTr="65C6CCED" w14:paraId="23131982" w14:textId="77777777">
        <w:trPr>
          <w:trHeight w:val="300"/>
        </w:trPr>
        <w:tc>
          <w:tcPr>
            <w:tcW w:w="4508" w:type="dxa"/>
            <w:tcMar/>
          </w:tcPr>
          <w:p w:rsidR="0092278E" w:rsidP="007F54C5" w:rsidRDefault="0092278E" w14:paraId="6862D7DC" w14:textId="48FEC2EE">
            <w:pPr>
              <w:jc w:val="center"/>
            </w:pPr>
            <w:proofErr w:type="spellStart"/>
            <w:r>
              <w:t>Thonny</w:t>
            </w:r>
            <w:proofErr w:type="spellEnd"/>
          </w:p>
        </w:tc>
        <w:tc>
          <w:tcPr>
            <w:tcW w:w="4508" w:type="dxa"/>
            <w:tcMar/>
          </w:tcPr>
          <w:p w:rsidR="0092278E" w:rsidP="002B1143" w:rsidRDefault="4236DBBA" w14:paraId="626AFA02" w14:textId="7E8B7246">
            <w:r w:rsidR="37E4B07A">
              <w:rPr/>
              <w:t xml:space="preserve"> </w:t>
            </w:r>
            <w:r w:rsidR="40B33E0B">
              <w:rPr/>
              <w:t>I</w:t>
            </w:r>
            <w:r w:rsidR="39812BD2">
              <w:rPr/>
              <w:t xml:space="preserve">t is </w:t>
            </w:r>
            <w:r w:rsidR="0B3F325F">
              <w:rPr/>
              <w:t xml:space="preserve">easy to </w:t>
            </w:r>
            <w:r w:rsidR="245944A6">
              <w:rPr/>
              <w:t>use and</w:t>
            </w:r>
            <w:r w:rsidR="0B3F325F">
              <w:rPr/>
              <w:t xml:space="preserve"> supports debugging.</w:t>
            </w:r>
          </w:p>
          <w:p w:rsidR="0092278E" w:rsidP="002B1143" w:rsidRDefault="0092278E" w14:paraId="330006D6" w14:textId="08BF8A55"/>
        </w:tc>
      </w:tr>
      <w:tr w:rsidR="0092278E" w:rsidTr="65C6CCED" w14:paraId="000BD350" w14:textId="77777777">
        <w:trPr>
          <w:trHeight w:val="300"/>
        </w:trPr>
        <w:tc>
          <w:tcPr>
            <w:tcW w:w="4508" w:type="dxa"/>
            <w:tcMar/>
          </w:tcPr>
          <w:p w:rsidR="0092278E" w:rsidP="007F54C5" w:rsidRDefault="0092278E" w14:paraId="2EC65AEE" w14:textId="28EE4906">
            <w:pPr>
              <w:jc w:val="center"/>
            </w:pPr>
            <w:r w:rsidR="16E12B34">
              <w:rPr/>
              <w:t>VScode</w:t>
            </w:r>
            <w:r w:rsidR="39DBAD33">
              <w:rPr/>
              <w:t xml:space="preserve"> with live server</w:t>
            </w:r>
          </w:p>
        </w:tc>
        <w:tc>
          <w:tcPr>
            <w:tcW w:w="4508" w:type="dxa"/>
            <w:tcMar/>
          </w:tcPr>
          <w:p w:rsidR="0092278E" w:rsidP="002B1143" w:rsidRDefault="7CCD4EBE" w14:paraId="5D954D3A" w14:textId="69D7BD21">
            <w:r>
              <w:t>I</w:t>
            </w:r>
            <w:r w:rsidR="3A9DCAFD">
              <w:t>t supports HTML, JS</w:t>
            </w:r>
            <w:r w:rsidR="2E3FA10D">
              <w:t>,</w:t>
            </w:r>
            <w:r w:rsidR="3A9DCAFD">
              <w:t xml:space="preserve"> and CSS and has many extensi</w:t>
            </w:r>
            <w:r w:rsidR="13D664B3">
              <w:t xml:space="preserve">ons </w:t>
            </w:r>
            <w:r w:rsidR="7989A3DC">
              <w:t>that speed up</w:t>
            </w:r>
            <w:r w:rsidR="13D664B3">
              <w:t xml:space="preserve"> my work.</w:t>
            </w:r>
          </w:p>
          <w:p w:rsidR="0092278E" w:rsidP="002B1143" w:rsidRDefault="0092278E" w14:paraId="0A9B39FA" w14:textId="43DAE16D"/>
        </w:tc>
      </w:tr>
    </w:tbl>
    <w:p w:rsidR="0092278E" w:rsidP="002B1143" w:rsidRDefault="0092278E" w14:paraId="5A90FC3A" w14:textId="6862016D"/>
    <w:p w:rsidRPr="002B1143" w:rsidR="002B1143" w:rsidP="002B1143" w:rsidRDefault="002B1143" w14:paraId="5E31011F" w14:textId="6549C82B">
      <w:pPr>
        <w:rPr>
          <w:b/>
          <w:bCs/>
        </w:rPr>
      </w:pPr>
      <w:r w:rsidRPr="002B1143">
        <w:br/>
      </w:r>
      <w:r w:rsidRPr="002B1143">
        <w:br/>
      </w:r>
    </w:p>
    <w:p w:rsidRPr="002B1143" w:rsidR="002B1143" w:rsidP="002B1143" w:rsidRDefault="002B1143" w14:paraId="1904DC8E" w14:textId="4D6D7F39">
      <w:r>
        <w:br/>
      </w:r>
      <w:r>
        <w:br/>
      </w:r>
      <w:r w:rsidRPr="3297719C" w:rsidR="0D0E0B07">
        <w:rPr>
          <w:b/>
          <w:bCs/>
          <w:sz w:val="40"/>
          <w:szCs w:val="40"/>
        </w:rPr>
        <w:t>Flowchart   </w:t>
      </w:r>
      <w:r>
        <w:br/>
      </w:r>
      <w:r>
        <w:br/>
      </w:r>
    </w:p>
    <w:p w:rsidRPr="002B1143" w:rsidR="002B1143" w:rsidP="002B1143" w:rsidRDefault="002B1143" w14:paraId="6A8DE257" w14:textId="77777777">
      <w:pPr>
        <w:rPr>
          <w:b/>
          <w:bCs/>
        </w:rPr>
      </w:pPr>
      <w:r w:rsidRPr="002B1143">
        <w:t>     </w:t>
      </w:r>
    </w:p>
    <w:p w:rsidRPr="002B1143" w:rsidR="002B1143" w:rsidP="002B1143" w:rsidRDefault="002B1143" w14:paraId="60310AA1" w14:textId="77777777"/>
    <w:p w:rsidRPr="002B1143" w:rsidR="002B1143" w:rsidP="002B1143" w:rsidRDefault="002B1143" w14:paraId="05E81723" w14:textId="1766E007">
      <w:r>
        <w:br/>
      </w:r>
    </w:p>
    <w:p w:rsidRPr="002B1143" w:rsidR="002B1143" w:rsidP="002B1143" w:rsidRDefault="002B1143" w14:paraId="6E7DE26C" w14:textId="0694C0C5"/>
    <w:p w:rsidRPr="002B1143" w:rsidR="002B1143" w:rsidP="002B1143" w:rsidRDefault="002B1143" w14:paraId="338D4282" w14:textId="6897776B"/>
    <w:p w:rsidRPr="002B1143" w:rsidR="002B1143" w:rsidP="3297719C" w:rsidRDefault="002B1143" w14:paraId="42A362BB" w14:textId="2433DC2E"/>
    <w:p w:rsidRPr="002B1143" w:rsidR="002B1143" w:rsidP="3297719C" w:rsidRDefault="002B1143" w14:paraId="042027B7" w14:textId="378D5127">
      <w:r>
        <w:br/>
      </w:r>
      <w:r w:rsidRPr="3297719C" w:rsidR="0D0E0B07">
        <w:rPr>
          <w:b/>
          <w:bCs/>
          <w:sz w:val="48"/>
          <w:szCs w:val="48"/>
        </w:rPr>
        <w:t xml:space="preserve"> Create </w:t>
      </w:r>
      <w:r>
        <w:br/>
      </w:r>
      <w:r>
        <w:br/>
      </w:r>
      <w:r w:rsidRPr="3297719C" w:rsidR="3FD87E38">
        <w:rPr>
          <w:b/>
          <w:bCs/>
          <w:sz w:val="36"/>
          <w:szCs w:val="36"/>
        </w:rPr>
        <w:t>Timeline</w:t>
      </w:r>
    </w:p>
    <w:p w:rsidRPr="002B1143" w:rsidR="002B1143" w:rsidP="002B1143" w:rsidRDefault="002B1143" w14:paraId="1D712741" w14:textId="5809C994">
      <w:r>
        <w:br/>
      </w:r>
      <w:r w:rsidR="4C181E5A">
        <w:drawing>
          <wp:inline wp14:editId="2D3D030C" wp14:anchorId="04D54519">
            <wp:extent cx="2286000" cy="5724524"/>
            <wp:effectExtent l="0" t="0" r="0" b="0"/>
            <wp:docPr id="749226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8937754f0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Pr="002B1143" w:rsidR="002B1143" w:rsidP="002B1143" w:rsidRDefault="002B1143" w14:paraId="2CAA2AEE" w14:textId="2D7DBD74"/>
    <w:p w:rsidRPr="002B1143" w:rsidR="002B1143" w:rsidDel="005E7F1B" w:rsidP="002B1143" w:rsidRDefault="002B1143" w14:paraId="3FAE1496" w14:textId="042EC09C">
      <w:pPr>
        <w:rPr>
          <w:del w:author="Anthony Dilleen" w:date="2025-03-14T09:13:00Z" w:id="44"/>
        </w:rPr>
      </w:pPr>
    </w:p>
    <w:p w:rsidRPr="002B1143" w:rsidR="002B1143" w:rsidDel="005E7F1B" w:rsidP="002B1143" w:rsidRDefault="002B1143" w14:paraId="1B37AABA" w14:textId="109FD473">
      <w:pPr>
        <w:rPr>
          <w:del w:author="Anthony Dilleen" w:date="2025-03-14T09:13:00Z" w:id="45"/>
        </w:rPr>
      </w:pPr>
    </w:p>
    <w:p w:rsidRPr="002B1143" w:rsidR="002B1143" w:rsidP="002B1143" w:rsidRDefault="002B1143" w14:paraId="707EA5BD" w14:textId="5EA606F5">
      <w:del w:author="Anthony Dilleen" w:date="2025-03-14T09:13:00Z" w:id="46">
        <w:r w:rsidDel="005E7F1B">
          <w:br/>
        </w:r>
      </w:del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55"/>
        <w:gridCol w:w="8160"/>
      </w:tblGrid>
      <w:tr w:rsidR="3297719C" w:rsidTr="1E6D3015" w14:paraId="09934E6C" w14:textId="77777777">
        <w:trPr>
          <w:trHeight w:val="300"/>
          <w:jc w:val="center"/>
        </w:trPr>
        <w:tc>
          <w:tcPr>
            <w:tcW w:w="855" w:type="dxa"/>
            <w:tcMar/>
            <w:vAlign w:val="center"/>
          </w:tcPr>
          <w:p w:rsidR="768E38C6" w:rsidP="3297719C" w:rsidRDefault="768E38C6" w14:paraId="30CEE061" w14:textId="471E1C83">
            <w:pPr>
              <w:jc w:val="center"/>
            </w:pPr>
            <w:r>
              <w:t>Week</w:t>
            </w:r>
          </w:p>
        </w:tc>
        <w:tc>
          <w:tcPr>
            <w:tcW w:w="8160" w:type="dxa"/>
            <w:tcMar/>
            <w:vAlign w:val="center"/>
          </w:tcPr>
          <w:p w:rsidR="768E38C6" w:rsidP="3297719C" w:rsidRDefault="768E38C6" w14:paraId="676B9715" w14:textId="04B09B8F">
            <w:pPr>
              <w:jc w:val="center"/>
            </w:pPr>
            <w:r>
              <w:t>Progress:</w:t>
            </w:r>
          </w:p>
          <w:p w:rsidR="3297719C" w:rsidP="3297719C" w:rsidRDefault="3297719C" w14:paraId="1B418A96" w14:textId="24BB1D69">
            <w:pPr>
              <w:jc w:val="center"/>
            </w:pPr>
          </w:p>
        </w:tc>
      </w:tr>
      <w:tr w:rsidR="3297719C" w:rsidTr="1E6D3015" w14:paraId="530D2721" w14:textId="77777777">
        <w:trPr>
          <w:trHeight w:val="300"/>
          <w:jc w:val="center"/>
        </w:trPr>
        <w:tc>
          <w:tcPr>
            <w:tcW w:w="855" w:type="dxa"/>
            <w:tcMar/>
            <w:vAlign w:val="center"/>
          </w:tcPr>
          <w:p w:rsidR="768E38C6" w:rsidP="3297719C" w:rsidRDefault="768E38C6" w14:paraId="03A04D9C" w14:textId="0DE33EBA">
            <w:pPr>
              <w:jc w:val="center"/>
            </w:pPr>
            <w:r>
              <w:t>1</w:t>
            </w:r>
          </w:p>
        </w:tc>
        <w:tc>
          <w:tcPr>
            <w:tcW w:w="8160" w:type="dxa"/>
            <w:tcMar/>
            <w:vAlign w:val="center"/>
          </w:tcPr>
          <w:p w:rsidR="5C1B15AA" w:rsidP="3297719C" w:rsidRDefault="5C1B15AA" w14:paraId="0FB91BB7" w14:textId="171C19A6">
            <w:pPr>
              <w:pStyle w:val="ListParagraph"/>
              <w:numPr>
                <w:ilvl w:val="0"/>
                <w:numId w:val="13"/>
              </w:numPr>
              <w:rPr/>
            </w:pPr>
            <w:r w:rsidR="0928AE5D">
              <w:rPr/>
              <w:t>Identified</w:t>
            </w:r>
            <w:r w:rsidR="0928AE5D">
              <w:rPr/>
              <w:t xml:space="preserve"> 4 main ideas </w:t>
            </w:r>
          </w:p>
          <w:p w:rsidR="5C1B15AA" w:rsidP="3297719C" w:rsidRDefault="5C1B15AA" w14:paraId="510057B8" w14:textId="2B85438A">
            <w:pPr>
              <w:pStyle w:val="ListParagraph"/>
              <w:numPr>
                <w:ilvl w:val="0"/>
                <w:numId w:val="13"/>
              </w:numPr>
            </w:pPr>
            <w:r w:rsidRPr="3297719C">
              <w:t xml:space="preserve">Searched datasets and identified pros and cones </w:t>
            </w:r>
          </w:p>
          <w:p w:rsidR="5C1B15AA" w:rsidP="3297719C" w:rsidRDefault="5C1B15AA" w14:paraId="50BBBCCF" w14:textId="43CDE9F6">
            <w:pPr>
              <w:pStyle w:val="ListParagraph"/>
              <w:numPr>
                <w:ilvl w:val="0"/>
                <w:numId w:val="13"/>
              </w:numPr>
            </w:pPr>
            <w:r w:rsidRPr="3297719C">
              <w:t>Searched other similar websites</w:t>
            </w:r>
          </w:p>
          <w:p w:rsidR="3297719C" w:rsidP="3297719C" w:rsidRDefault="3297719C" w14:paraId="4D5A7311" w14:textId="686A4357">
            <w:pPr>
              <w:pStyle w:val="ListParagraph"/>
            </w:pPr>
          </w:p>
        </w:tc>
      </w:tr>
      <w:tr w:rsidR="3297719C" w:rsidTr="1E6D3015" w14:paraId="2BDB7AE3" w14:textId="77777777">
        <w:trPr>
          <w:trHeight w:val="300"/>
          <w:jc w:val="center"/>
        </w:trPr>
        <w:tc>
          <w:tcPr>
            <w:tcW w:w="855" w:type="dxa"/>
            <w:tcMar/>
            <w:vAlign w:val="center"/>
          </w:tcPr>
          <w:p w:rsidR="768E38C6" w:rsidP="3297719C" w:rsidRDefault="768E38C6" w14:paraId="6270F059" w14:textId="151649D0">
            <w:pPr>
              <w:jc w:val="center"/>
            </w:pPr>
            <w:r>
              <w:t>2</w:t>
            </w:r>
          </w:p>
        </w:tc>
        <w:tc>
          <w:tcPr>
            <w:tcW w:w="8160" w:type="dxa"/>
            <w:tcMar/>
            <w:vAlign w:val="center"/>
          </w:tcPr>
          <w:p w:rsidR="70385D79" w:rsidP="65C6CCED" w:rsidRDefault="70385D79" w14:paraId="0F72601C" w14:textId="64D032C1">
            <w:pPr>
              <w:pStyle w:val="Normal"/>
              <w:numPr>
                <w:ilvl w:val="0"/>
                <w:numId w:val="26"/>
              </w:numPr>
              <w:rPr>
                <w:sz w:val="22"/>
                <w:szCs w:val="22"/>
              </w:rPr>
              <w:pPrChange w:author="Yelyzareta Liza Bratushkin" w:date="2025-03-14T10:25:28.263Z" w:id="50">
                <w:pPr>
                  <w:pStyle w:val="ListParagraph"/>
                  <w:numPr>
                    <w:ilvl w:val="0"/>
                    <w:numId w:val="26"/>
                  </w:numPr>
                  <w:ind/>
                </w:pPr>
              </w:pPrChange>
            </w:pPr>
            <w:r w:rsidR="0D348850">
              <w:rPr/>
              <w:t>Picked population dataset</w:t>
            </w:r>
          </w:p>
          <w:p w:rsidR="70385D79" w:rsidP="3297719C" w:rsidRDefault="70385D79" w14:paraId="2B31B372" w14:textId="0BE9B425">
            <w:pPr>
              <w:pStyle w:val="ListParagraph"/>
              <w:numPr>
                <w:ilvl w:val="0"/>
                <w:numId w:val="12"/>
              </w:numPr>
            </w:pPr>
            <w:r w:rsidRPr="3297719C">
              <w:t xml:space="preserve">Plan the system work and analytics </w:t>
            </w:r>
          </w:p>
          <w:p w:rsidR="3297719C" w:rsidP="3297719C" w:rsidRDefault="3297719C" w14:paraId="42A68ADB" w14:textId="32E9D4A4">
            <w:pPr>
              <w:pStyle w:val="ListParagraph"/>
            </w:pPr>
          </w:p>
        </w:tc>
      </w:tr>
      <w:tr w:rsidR="3297719C" w:rsidTr="1E6D3015" w14:paraId="0B4669E8" w14:textId="77777777">
        <w:trPr>
          <w:trHeight w:val="300"/>
          <w:jc w:val="center"/>
        </w:trPr>
        <w:tc>
          <w:tcPr>
            <w:tcW w:w="855" w:type="dxa"/>
            <w:tcMar/>
            <w:vAlign w:val="center"/>
          </w:tcPr>
          <w:p w:rsidR="768E38C6" w:rsidP="3297719C" w:rsidRDefault="768E38C6" w14:paraId="120F7266" w14:textId="13BE890D">
            <w:pPr>
              <w:jc w:val="center"/>
            </w:pPr>
            <w:r>
              <w:t>3</w:t>
            </w:r>
          </w:p>
        </w:tc>
        <w:tc>
          <w:tcPr>
            <w:tcW w:w="8160" w:type="dxa"/>
            <w:tcMar/>
            <w:vAlign w:val="center"/>
          </w:tcPr>
          <w:p w:rsidR="6C4A7AE6" w:rsidP="3297719C" w:rsidRDefault="6C4A7AE6" w14:paraId="31A5A88A" w14:textId="2E7544B0">
            <w:pPr>
              <w:pStyle w:val="ListParagraph"/>
              <w:numPr>
                <w:ilvl w:val="0"/>
                <w:numId w:val="11"/>
              </w:numPr>
              <w:rPr/>
            </w:pPr>
            <w:r w:rsidR="45264821">
              <w:rPr/>
              <w:t>Used pandas to clean dataset</w:t>
            </w:r>
          </w:p>
          <w:p w:rsidR="42BC47D2" w:rsidP="3297719C" w:rsidRDefault="42BC47D2" w14:paraId="68300E07" w14:textId="75926B72" w14:noSpellErr="1">
            <w:pPr>
              <w:pStyle w:val="ListParagraph"/>
              <w:numPr>
                <w:ilvl w:val="0"/>
                <w:numId w:val="11"/>
              </w:numPr>
              <w:rPr/>
            </w:pPr>
            <w:r w:rsidR="1579833B">
              <w:rPr/>
              <w:t>Stored clean data into dictionary</w:t>
            </w:r>
            <w:r w:rsidR="2689CDFF">
              <w:rPr/>
              <w:t xml:space="preserve"> and firebase</w:t>
            </w:r>
          </w:p>
          <w:p w:rsidR="42BC47D2" w:rsidP="3297719C" w:rsidRDefault="42BC47D2" w14:paraId="0C6F438C" w14:textId="4EDD13E7">
            <w:pPr>
              <w:pStyle w:val="ListParagraph"/>
              <w:numPr>
                <w:ilvl w:val="0"/>
                <w:numId w:val="11"/>
              </w:numPr>
            </w:pPr>
            <w:r w:rsidRPr="3297719C">
              <w:t>Created separate functions for analytics</w:t>
            </w:r>
          </w:p>
          <w:p w:rsidR="3297719C" w:rsidP="3297719C" w:rsidRDefault="3297719C" w14:paraId="18272391" w14:textId="31C550DA">
            <w:pPr>
              <w:pStyle w:val="ListParagraph"/>
            </w:pPr>
          </w:p>
        </w:tc>
      </w:tr>
      <w:tr w:rsidR="3297719C" w:rsidTr="1E6D3015" w14:paraId="7E282ABD" w14:textId="77777777">
        <w:trPr>
          <w:trHeight w:val="300"/>
          <w:jc w:val="center"/>
        </w:trPr>
        <w:tc>
          <w:tcPr>
            <w:tcW w:w="855" w:type="dxa"/>
            <w:tcMar/>
            <w:vAlign w:val="center"/>
          </w:tcPr>
          <w:p w:rsidR="768E38C6" w:rsidP="3297719C" w:rsidRDefault="768E38C6" w14:paraId="600D82D4" w14:textId="73ECA8CC">
            <w:pPr>
              <w:jc w:val="center"/>
            </w:pPr>
            <w:r>
              <w:t>4</w:t>
            </w:r>
          </w:p>
        </w:tc>
        <w:tc>
          <w:tcPr>
            <w:tcW w:w="8160" w:type="dxa"/>
            <w:tcMar/>
            <w:vAlign w:val="center"/>
          </w:tcPr>
          <w:p w:rsidR="150E3170" w:rsidP="3297719C" w:rsidRDefault="150E3170" w14:paraId="47D65017" w14:textId="2756BF71">
            <w:pPr>
              <w:pStyle w:val="ListParagraph"/>
              <w:numPr>
                <w:ilvl w:val="0"/>
                <w:numId w:val="10"/>
              </w:numPr>
              <w:rPr/>
            </w:pPr>
            <w:r w:rsidR="57306F78">
              <w:rPr/>
              <w:t>Completed report</w:t>
            </w:r>
            <w:r w:rsidR="52B3A6E4">
              <w:rPr/>
              <w:t xml:space="preserve">: “Investigation” </w:t>
            </w:r>
            <w:r w:rsidR="52B3A6E4">
              <w:rPr/>
              <w:t>&amp; ”Plan</w:t>
            </w:r>
            <w:r w:rsidR="52B3A6E4">
              <w:rPr/>
              <w:t>&amp;</w:t>
            </w:r>
            <w:r w:rsidR="52B3A6E4">
              <w:rPr/>
              <w:t>Design</w:t>
            </w:r>
            <w:r w:rsidR="45D0065C">
              <w:rPr/>
              <w:t>”</w:t>
            </w:r>
          </w:p>
          <w:p w:rsidR="3297719C" w:rsidP="3297719C" w:rsidRDefault="3297719C" w14:paraId="549FFA59" w14:textId="4A98C55A">
            <w:pPr>
              <w:pStyle w:val="ListParagraph"/>
            </w:pPr>
          </w:p>
        </w:tc>
      </w:tr>
      <w:tr w:rsidR="3297719C" w:rsidTr="1E6D3015" w14:paraId="20BB21AC" w14:textId="77777777">
        <w:trPr>
          <w:trHeight w:val="300"/>
          <w:jc w:val="center"/>
        </w:trPr>
        <w:tc>
          <w:tcPr>
            <w:tcW w:w="855" w:type="dxa"/>
            <w:tcMar/>
            <w:vAlign w:val="center"/>
          </w:tcPr>
          <w:p w:rsidR="768E38C6" w:rsidP="3297719C" w:rsidRDefault="768E38C6" w14:paraId="4EBAF8F4" w14:textId="04A8181D">
            <w:pPr>
              <w:jc w:val="center"/>
            </w:pPr>
            <w:r>
              <w:t>5</w:t>
            </w:r>
          </w:p>
        </w:tc>
        <w:tc>
          <w:tcPr>
            <w:tcW w:w="8160" w:type="dxa"/>
            <w:tcMar/>
            <w:vAlign w:val="center"/>
          </w:tcPr>
          <w:p w:rsidR="06663A32" w:rsidP="3297719C" w:rsidRDefault="06663A32" w14:paraId="64D32548" w14:textId="257B206B">
            <w:pPr>
              <w:pStyle w:val="ListParagraph"/>
              <w:numPr>
                <w:ilvl w:val="0"/>
                <w:numId w:val="9"/>
              </w:numPr>
            </w:pPr>
            <w:r w:rsidRPr="3297719C">
              <w:t xml:space="preserve">Introduced filters </w:t>
            </w:r>
            <w:r w:rsidRPr="3297719C" w:rsidR="1067C139">
              <w:t>on</w:t>
            </w:r>
            <w:r w:rsidRPr="3297719C">
              <w:t xml:space="preserve"> website </w:t>
            </w:r>
          </w:p>
          <w:p w:rsidR="06663A32" w:rsidP="3297719C" w:rsidRDefault="06663A32" w14:paraId="75F07EF4" w14:textId="5A6B8562">
            <w:pPr>
              <w:pStyle w:val="ListParagraph"/>
              <w:numPr>
                <w:ilvl w:val="0"/>
                <w:numId w:val="9"/>
              </w:numPr>
            </w:pPr>
            <w:r w:rsidRPr="3297719C">
              <w:t>Saved inputs into variables</w:t>
            </w:r>
          </w:p>
          <w:p w:rsidR="3297719C" w:rsidP="3297719C" w:rsidRDefault="3297719C" w14:paraId="5B30C682" w14:textId="1F7DD1BE">
            <w:pPr>
              <w:pStyle w:val="ListParagraph"/>
            </w:pPr>
          </w:p>
        </w:tc>
      </w:tr>
      <w:tr w:rsidR="3297719C" w:rsidTr="1E6D3015" w14:paraId="56F48411" w14:textId="77777777">
        <w:trPr>
          <w:trHeight w:val="300"/>
          <w:jc w:val="center"/>
        </w:trPr>
        <w:tc>
          <w:tcPr>
            <w:tcW w:w="855" w:type="dxa"/>
            <w:tcMar/>
            <w:vAlign w:val="center"/>
          </w:tcPr>
          <w:p w:rsidR="768E38C6" w:rsidP="3297719C" w:rsidRDefault="768E38C6" w14:paraId="1F49B616" w14:textId="08851835">
            <w:pPr>
              <w:jc w:val="center"/>
            </w:pPr>
            <w:r>
              <w:t>6</w:t>
            </w:r>
          </w:p>
        </w:tc>
        <w:tc>
          <w:tcPr>
            <w:tcW w:w="8160" w:type="dxa"/>
            <w:tcMar/>
            <w:vAlign w:val="center"/>
          </w:tcPr>
          <w:p w:rsidR="0256E2DA" w:rsidDel="003F3939" w:rsidP="1E6D3015" w:rsidRDefault="0256E2DA" w14:paraId="33A519C3" w14:textId="5C15C028" w14:noSpellErr="1">
            <w:pPr>
              <w:pStyle w:val="ListParagraph"/>
              <w:numPr>
                <w:ilvl w:val="0"/>
                <w:numId w:val="8"/>
              </w:numPr>
              <w:ind w:left="360" w:hanging="0"/>
              <w:rPr>
                <w:del w:author="Anthony Dilleen" w:date="2025-03-14T09:11:00Z" w:id="664134940"/>
              </w:rPr>
            </w:pPr>
            <w:r w:rsidR="67E71C00">
              <w:rPr/>
              <w:t xml:space="preserve">Carried out analytics for filtering in python </w:t>
            </w:r>
          </w:p>
          <w:p w:rsidR="0256E2DA" w:rsidP="003F3939" w:rsidRDefault="0256E2DA" w14:paraId="59626895" w14:textId="72A9C31D">
            <w:pPr>
              <w:pStyle w:val="ListParagraph"/>
              <w:numPr>
                <w:ilvl w:val="0"/>
                <w:numId w:val="8"/>
              </w:numPr>
              <w:rPr/>
            </w:pPr>
            <w:r w:rsidR="2689CDFF">
              <w:rPr/>
              <w:t>sen</w:t>
            </w:r>
            <w:r w:rsidR="2689CDFF">
              <w:rPr/>
              <w:t>t</w:t>
            </w:r>
            <w:r w:rsidR="1E13EE26">
              <w:rPr/>
              <w:t xml:space="preserve"> them to firebase</w:t>
            </w:r>
          </w:p>
          <w:p w:rsidR="0256E2DA" w:rsidP="3297719C" w:rsidRDefault="0256E2DA" w14:paraId="7E18DEFF" w14:textId="6F14AB6F">
            <w:pPr>
              <w:pStyle w:val="ListParagraph"/>
              <w:numPr>
                <w:ilvl w:val="0"/>
                <w:numId w:val="8"/>
              </w:numPr>
              <w:rPr/>
            </w:pPr>
            <w:r w:rsidR="1E13EE26">
              <w:rPr/>
              <w:t>Used matplotlib to visualise</w:t>
            </w:r>
            <w:r w:rsidR="2689CDFF">
              <w:rPr/>
              <w:t xml:space="preserve"> basic</w:t>
            </w:r>
            <w:r w:rsidR="1E13EE26">
              <w:rPr/>
              <w:t xml:space="preserve"> graphs </w:t>
            </w:r>
          </w:p>
          <w:p w:rsidR="3297719C" w:rsidP="3297719C" w:rsidRDefault="3297719C" w14:paraId="26B604C6" w14:textId="38918C2A">
            <w:pPr>
              <w:pStyle w:val="ListParagraph"/>
            </w:pPr>
          </w:p>
        </w:tc>
      </w:tr>
      <w:tr w:rsidR="3297719C" w:rsidTr="1E6D3015" w14:paraId="5E48B450" w14:textId="77777777">
        <w:trPr>
          <w:trHeight w:val="300"/>
          <w:jc w:val="center"/>
        </w:trPr>
        <w:tc>
          <w:tcPr>
            <w:tcW w:w="855" w:type="dxa"/>
            <w:tcMar/>
            <w:vAlign w:val="center"/>
          </w:tcPr>
          <w:p w:rsidR="768E38C6" w:rsidP="3297719C" w:rsidRDefault="768E38C6" w14:paraId="4641D3FF" w14:textId="1B34BA02">
            <w:pPr>
              <w:jc w:val="center"/>
            </w:pPr>
            <w:r>
              <w:t>7</w:t>
            </w:r>
          </w:p>
        </w:tc>
        <w:tc>
          <w:tcPr>
            <w:tcW w:w="8160" w:type="dxa"/>
            <w:tcMar/>
            <w:vAlign w:val="center"/>
          </w:tcPr>
          <w:p w:rsidR="6118AEB5" w:rsidP="3297719C" w:rsidRDefault="6118AEB5" w14:paraId="721A0520" w14:textId="5F1556DF">
            <w:pPr>
              <w:pStyle w:val="ListParagraph"/>
              <w:numPr>
                <w:ilvl w:val="0"/>
                <w:numId w:val="7"/>
              </w:numPr>
            </w:pPr>
            <w:r w:rsidRPr="3297719C">
              <w:t>Created a form with questions</w:t>
            </w:r>
          </w:p>
          <w:p w:rsidR="6118AEB5" w:rsidP="3297719C" w:rsidRDefault="6118AEB5" w14:paraId="06DCA8BB" w14:textId="1D2D174D" w14:noSpellErr="1">
            <w:pPr>
              <w:pStyle w:val="ListParagraph"/>
              <w:numPr>
                <w:ilvl w:val="0"/>
                <w:numId w:val="7"/>
              </w:numPr>
              <w:rPr/>
            </w:pPr>
            <w:r w:rsidR="6B97E7D2">
              <w:rPr/>
              <w:t xml:space="preserve">Stored </w:t>
            </w:r>
            <w:r w:rsidR="2689CDFF">
              <w:rPr/>
              <w:t xml:space="preserve">validated </w:t>
            </w:r>
            <w:r w:rsidR="6B97E7D2">
              <w:rPr/>
              <w:t>inputs and send to firebase</w:t>
            </w:r>
          </w:p>
          <w:p w:rsidR="6118AEB5" w:rsidP="65C6CCED" w:rsidRDefault="6118AEB5" w14:paraId="779E256F" w14:textId="26C10576">
            <w:pPr>
              <w:pStyle w:val="Normal"/>
              <w:numPr>
                <w:ilvl w:val="0"/>
                <w:numId w:val="7"/>
              </w:numPr>
              <w:rPr>
                <w:sz w:val="22"/>
                <w:szCs w:val="22"/>
              </w:rPr>
              <w:pPrChange w:author="Yelyzareta Liza Bratushkin" w:date="2025-03-14T10:26:09.791Z">
                <w:pPr>
                  <w:pStyle w:val="ListParagraph"/>
                  <w:numPr>
                    <w:ilvl w:val="0"/>
                    <w:numId w:val="7"/>
                  </w:numPr>
                </w:pPr>
              </w:pPrChange>
            </w:pPr>
            <w:r w:rsidR="6B97E7D2">
              <w:rPr/>
              <w:t>Fetched all inputs from firebase</w:t>
            </w:r>
          </w:p>
          <w:p w:rsidR="6118AEB5" w:rsidP="3297719C" w:rsidRDefault="6118AEB5" w14:paraId="32F8FD1F" w14:textId="20537D81">
            <w:pPr>
              <w:pStyle w:val="ListParagraph"/>
              <w:numPr>
                <w:ilvl w:val="0"/>
                <w:numId w:val="7"/>
              </w:numPr>
            </w:pPr>
            <w:r w:rsidRPr="3297719C">
              <w:t>Displayed overall statistics</w:t>
            </w:r>
          </w:p>
          <w:p w:rsidR="3297719C" w:rsidP="3297719C" w:rsidRDefault="3297719C" w14:paraId="3F5AE2BF" w14:textId="5232C19E">
            <w:pPr>
              <w:pStyle w:val="ListParagraph"/>
            </w:pPr>
          </w:p>
        </w:tc>
      </w:tr>
      <w:tr w:rsidR="3297719C" w:rsidTr="1E6D3015" w14:paraId="2F6A8A50" w14:textId="77777777">
        <w:trPr>
          <w:trHeight w:val="300"/>
          <w:jc w:val="center"/>
        </w:trPr>
        <w:tc>
          <w:tcPr>
            <w:tcW w:w="855" w:type="dxa"/>
            <w:tcMar/>
            <w:vAlign w:val="center"/>
          </w:tcPr>
          <w:p w:rsidR="768E38C6" w:rsidP="3297719C" w:rsidRDefault="768E38C6" w14:paraId="6662F93F" w14:textId="56F041E2">
            <w:pPr>
              <w:jc w:val="center"/>
            </w:pPr>
            <w:r>
              <w:t>8</w:t>
            </w:r>
          </w:p>
        </w:tc>
        <w:tc>
          <w:tcPr>
            <w:tcW w:w="8160" w:type="dxa"/>
            <w:tcMar/>
            <w:vAlign w:val="center"/>
          </w:tcPr>
          <w:p w:rsidR="7ED65EFD" w:rsidP="1E6D3015" w:rsidRDefault="7ED65EFD" w14:paraId="2A527F11" w14:textId="2873E731" w14:noSpellErr="1">
            <w:pPr>
              <w:pStyle w:val="Normal"/>
              <w:numPr>
                <w:ilvl w:val="0"/>
                <w:numId w:val="6"/>
              </w:numPr>
              <w:ind w:left="0" w:hanging="0"/>
              <w:rPr>
                <w:del w:author="Yelyzareta Liza Bratushkin" w:date="2025-03-14T10:26:19.249Z" w16du:dateUtc="2025-03-14T10:26:19.249Z" w:id="2000446949"/>
              </w:rPr>
            </w:pPr>
            <w:r w:rsidR="70B2E7D5">
              <w:rPr/>
              <w:t>Created recommendations with options to select</w:t>
            </w:r>
          </w:p>
          <w:p w:rsidR="3297719C" w:rsidP="65C6CCED" w:rsidRDefault="3297719C" w14:paraId="4436D83A" w14:noSpellErr="1" w14:textId="0F9A06F4">
            <w:pPr>
              <w:pStyle w:val="Normal"/>
              <w:ind w:left="0"/>
            </w:pPr>
          </w:p>
        </w:tc>
      </w:tr>
      <w:tr w:rsidR="3297719C" w:rsidTr="1E6D3015" w14:paraId="77C2420D" w14:textId="77777777">
        <w:trPr>
          <w:trHeight w:val="300"/>
          <w:jc w:val="center"/>
        </w:trPr>
        <w:tc>
          <w:tcPr>
            <w:tcW w:w="855" w:type="dxa"/>
            <w:tcMar/>
            <w:vAlign w:val="center"/>
          </w:tcPr>
          <w:p w:rsidR="768E38C6" w:rsidP="3297719C" w:rsidRDefault="768E38C6" w14:paraId="2022DF05" w14:textId="1EB77CCB">
            <w:pPr>
              <w:jc w:val="center"/>
            </w:pPr>
            <w:r>
              <w:t>9</w:t>
            </w:r>
          </w:p>
        </w:tc>
        <w:tc>
          <w:tcPr>
            <w:tcW w:w="8160" w:type="dxa"/>
            <w:tcMar/>
            <w:vAlign w:val="center"/>
          </w:tcPr>
          <w:p w:rsidR="2355BBCD" w:rsidP="3297719C" w:rsidRDefault="2355BBCD" w14:paraId="3CE3BBF5" w14:textId="46F94351">
            <w:pPr>
              <w:pStyle w:val="ListParagraph"/>
              <w:numPr>
                <w:ilvl w:val="0"/>
                <w:numId w:val="5"/>
              </w:numPr>
            </w:pPr>
            <w:r w:rsidRPr="3297719C">
              <w:t>Completed report</w:t>
            </w:r>
            <w:r w:rsidRPr="3297719C" w:rsidR="7279F25E">
              <w:t>: “Create” &amp; “Evaluation”</w:t>
            </w:r>
          </w:p>
          <w:p w:rsidR="3297719C" w:rsidP="3297719C" w:rsidRDefault="3297719C" w14:paraId="14FE61E2" w14:textId="524AFD09">
            <w:pPr>
              <w:pStyle w:val="ListParagraph"/>
            </w:pPr>
          </w:p>
        </w:tc>
      </w:tr>
      <w:tr w:rsidR="3297719C" w:rsidTr="1E6D3015" w14:paraId="67405480" w14:textId="77777777">
        <w:trPr>
          <w:trHeight w:val="300"/>
          <w:jc w:val="center"/>
        </w:trPr>
        <w:tc>
          <w:tcPr>
            <w:tcW w:w="855" w:type="dxa"/>
            <w:tcMar/>
            <w:vAlign w:val="center"/>
          </w:tcPr>
          <w:p w:rsidR="768E38C6" w:rsidP="3297719C" w:rsidRDefault="768E38C6" w14:paraId="546ED0C1" w14:textId="73510E44">
            <w:pPr>
              <w:jc w:val="center"/>
            </w:pPr>
            <w:r>
              <w:t>10</w:t>
            </w:r>
          </w:p>
        </w:tc>
        <w:tc>
          <w:tcPr>
            <w:tcW w:w="8160" w:type="dxa"/>
            <w:tcMar/>
            <w:vAlign w:val="center"/>
          </w:tcPr>
          <w:p w:rsidR="5438B5C7" w:rsidP="3297719C" w:rsidRDefault="5438B5C7" w14:paraId="6071D665" w14:textId="43EF871B">
            <w:pPr>
              <w:pStyle w:val="ListParagraph"/>
              <w:numPr>
                <w:ilvl w:val="0"/>
                <w:numId w:val="4"/>
              </w:numPr>
            </w:pPr>
            <w:r w:rsidRPr="3297719C">
              <w:t>Teste</w:t>
            </w:r>
            <w:r w:rsidRPr="3297719C" w:rsidR="4007B3A3">
              <w:t>d</w:t>
            </w:r>
            <w:r w:rsidRPr="3297719C">
              <w:t xml:space="preserve"> all graphs, fixed </w:t>
            </w:r>
            <w:r w:rsidRPr="3297719C" w:rsidR="4C192770">
              <w:t>bugs</w:t>
            </w:r>
          </w:p>
          <w:p w:rsidR="5438B5C7" w:rsidP="3297719C" w:rsidRDefault="5438B5C7" w14:paraId="1BBD8B23" w14:textId="534E7361">
            <w:pPr>
              <w:pStyle w:val="ListParagraph"/>
              <w:numPr>
                <w:ilvl w:val="0"/>
                <w:numId w:val="4"/>
              </w:numPr>
            </w:pPr>
            <w:r w:rsidRPr="3297719C">
              <w:t>Checked inputs/output</w:t>
            </w:r>
          </w:p>
          <w:p w:rsidR="3297719C" w:rsidP="3297719C" w:rsidRDefault="3297719C" w14:paraId="071D7490" w14:textId="78538B64">
            <w:pPr>
              <w:pStyle w:val="ListParagraph"/>
            </w:pPr>
          </w:p>
        </w:tc>
      </w:tr>
      <w:tr w:rsidR="3297719C" w:rsidTr="1E6D3015" w14:paraId="65876AEA" w14:textId="77777777">
        <w:trPr>
          <w:trHeight w:val="300"/>
          <w:jc w:val="center"/>
        </w:trPr>
        <w:tc>
          <w:tcPr>
            <w:tcW w:w="855" w:type="dxa"/>
            <w:tcMar/>
            <w:vAlign w:val="center"/>
          </w:tcPr>
          <w:p w:rsidR="768E38C6" w:rsidP="3297719C" w:rsidRDefault="768E38C6" w14:paraId="7189AF46" w14:textId="395174C9">
            <w:pPr>
              <w:jc w:val="center"/>
            </w:pPr>
            <w:r>
              <w:t>11</w:t>
            </w:r>
          </w:p>
        </w:tc>
        <w:tc>
          <w:tcPr>
            <w:tcW w:w="8160" w:type="dxa"/>
            <w:tcMar/>
            <w:vAlign w:val="center"/>
          </w:tcPr>
          <w:p w:rsidR="6139862C" w:rsidP="3297719C" w:rsidRDefault="6139862C" w14:paraId="30B40EAD" w14:textId="5B59A275">
            <w:pPr>
              <w:pStyle w:val="ListParagraph"/>
              <w:numPr>
                <w:ilvl w:val="0"/>
                <w:numId w:val="3"/>
              </w:numPr>
            </w:pPr>
            <w:r w:rsidRPr="3297719C">
              <w:t>Recorded video</w:t>
            </w:r>
          </w:p>
          <w:p w:rsidR="3297719C" w:rsidP="3297719C" w:rsidRDefault="3297719C" w14:paraId="73B9350A" w14:textId="519363C5">
            <w:pPr>
              <w:pStyle w:val="ListParagraph"/>
            </w:pPr>
          </w:p>
        </w:tc>
      </w:tr>
      <w:tr w:rsidR="003F3939" w:rsidTr="1E6D3015" w14:paraId="13152475" w14:textId="77777777">
        <w:trPr>
          <w:trHeight w:val="300"/>
          <w:jc w:val="center"/>
        </w:trPr>
        <w:tc>
          <w:tcPr>
            <w:tcW w:w="855" w:type="dxa"/>
            <w:tcMar/>
            <w:vAlign w:val="center"/>
          </w:tcPr>
          <w:p w:rsidR="003F3939" w:rsidP="3297719C" w:rsidRDefault="003F3939" w14:paraId="0984A7EA" w14:textId="64904831" w14:noSpellErr="1">
            <w:pPr>
              <w:jc w:val="center"/>
            </w:pPr>
            <w:r w:rsidR="2689CDFF">
              <w:rPr/>
              <w:t>12</w:t>
            </w:r>
          </w:p>
        </w:tc>
        <w:tc>
          <w:tcPr>
            <w:tcW w:w="8160" w:type="dxa"/>
            <w:tcMar/>
            <w:vAlign w:val="center"/>
          </w:tcPr>
          <w:p w:rsidRPr="3297719C" w:rsidR="003F3939" w:rsidP="3297719C" w:rsidRDefault="003F3939" w14:paraId="412A6944" w14:textId="74B92C3F" w14:noSpellErr="1">
            <w:pPr>
              <w:pStyle w:val="ListParagraph"/>
              <w:numPr>
                <w:ilvl w:val="0"/>
                <w:numId w:val="3"/>
              </w:numPr>
              <w:rPr/>
            </w:pPr>
            <w:r w:rsidR="2689CDFF">
              <w:rPr/>
              <w:t xml:space="preserve">Check </w:t>
            </w:r>
            <w:r w:rsidR="2689CDFF">
              <w:rPr/>
              <w:t>everything was working and met all requirements of brief</w:t>
            </w:r>
          </w:p>
        </w:tc>
      </w:tr>
    </w:tbl>
    <w:p w:rsidRPr="002B1143" w:rsidR="002B1143" w:rsidP="002B1143" w:rsidRDefault="002B1143" w14:paraId="47C5B179" w14:textId="2E88E7A7"/>
    <w:p w:rsidRPr="002B1143" w:rsidR="002B1143" w:rsidP="002B1143" w:rsidRDefault="002B1143" w14:paraId="0869B4CC" w14:textId="01661CB4">
      <w:r>
        <w:br/>
      </w:r>
      <w:r>
        <w:br/>
      </w:r>
      <w:r>
        <w:br/>
      </w:r>
      <w:r>
        <w:br/>
      </w:r>
    </w:p>
    <w:p w:rsidRPr="002B1143" w:rsidR="002B1143" w:rsidP="002B1143" w:rsidRDefault="002B1143" w14:paraId="53CD8E56" w14:textId="5F3DE43F">
      <w:r>
        <w:br/>
      </w:r>
      <w:r w:rsidRPr="3297719C" w:rsidR="4A82158B">
        <w:rPr>
          <w:b/>
          <w:bCs/>
          <w:sz w:val="36"/>
          <w:szCs w:val="36"/>
        </w:rPr>
        <w:t>Testing</w:t>
      </w:r>
      <w:r>
        <w:br/>
      </w:r>
    </w:p>
    <w:p w:rsidRPr="002B1143" w:rsidR="002B1143" w:rsidP="002B1143" w:rsidRDefault="40DEBEFF" w14:paraId="052D2017" w14:textId="536F988A">
      <w:r w:rsidRPr="3297719C">
        <w:rPr>
          <w:b/>
          <w:bCs/>
        </w:rPr>
        <w:t>Unit testing:</w:t>
      </w:r>
    </w:p>
    <w:p w:rsidRPr="002B1143" w:rsidR="002B1143" w:rsidP="002B1143" w:rsidRDefault="6BBA411A" w14:paraId="70249C58" w14:textId="4FBEFD69">
      <w:r>
        <w:t xml:space="preserve">Function </w:t>
      </w:r>
      <w:r w:rsidR="2D01F847">
        <w:t>which</w:t>
      </w:r>
      <w:r>
        <w:t xml:space="preserve"> updat</w:t>
      </w:r>
      <w:r w:rsidR="6DD082A8">
        <w:t>es</w:t>
      </w:r>
      <w:r>
        <w:t xml:space="preserve"> chart 2 when checkboxes are ticked and show</w:t>
      </w:r>
      <w:r w:rsidR="32C4B2F9">
        <w:t>s</w:t>
      </w:r>
      <w:r>
        <w:t xml:space="preserve"> all countries by default. </w:t>
      </w:r>
    </w:p>
    <w:p w:rsidRPr="002B1143" w:rsidR="002B1143" w:rsidP="002B1143" w:rsidRDefault="6BBA411A" w14:paraId="43B1D452" w14:textId="452BB247">
      <w:r>
        <w:t>Function gettingChart2() fetches data from firebase and calls updateChart2().</w:t>
      </w:r>
    </w:p>
    <w:p w:rsidRPr="002B1143" w:rsidR="002B1143" w:rsidP="002B1143" w:rsidRDefault="7ECB0AAF" w14:paraId="5F39D341" w14:textId="372AE2A5">
      <w:r>
        <w:rPr>
          <w:noProof/>
        </w:rPr>
        <w:drawing>
          <wp:inline distT="0" distB="0" distL="0" distR="0" wp14:anchorId="6E1ACB97" wp14:editId="53C7F053">
            <wp:extent cx="5724524" cy="5057775"/>
            <wp:effectExtent l="0" t="0" r="0" b="0"/>
            <wp:docPr id="1594138192" name="Picture 1594138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3297719C" w:rsidRDefault="57005960" w14:paraId="4926881D" w14:textId="2B56DE17">
      <w:pPr>
        <w:rPr>
          <w:b/>
          <w:bCs/>
        </w:rPr>
      </w:pPr>
      <w:r>
        <w:t>Current</w:t>
      </w:r>
      <w:r w:rsidRPr="3297719C">
        <w:rPr>
          <w:b/>
          <w:bCs/>
        </w:rPr>
        <w:t xml:space="preserve"> test</w:t>
      </w:r>
      <w:r w:rsidRPr="3297719C" w:rsidR="1CC48F51">
        <w:rPr>
          <w:b/>
          <w:bCs/>
        </w:rPr>
        <w:t>-</w:t>
      </w:r>
      <w:r w:rsidRPr="3297719C">
        <w:rPr>
          <w:b/>
          <w:bCs/>
        </w:rPr>
        <w:t>table</w:t>
      </w:r>
      <w:r>
        <w:t>:</w:t>
      </w:r>
    </w:p>
    <w:p w:rsidRPr="002B1143" w:rsidR="002B1143" w:rsidP="002B1143" w:rsidRDefault="002B1143" w14:paraId="07A41305" w14:textId="52ADB8E3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</w:tblGrid>
      <w:tr w:rsidR="3297719C" w:rsidTr="3297719C" w14:paraId="2679BDFF" w14:textId="77777777">
        <w:trPr>
          <w:trHeight w:val="300"/>
          <w:jc w:val="center"/>
        </w:trPr>
        <w:tc>
          <w:tcPr>
            <w:tcW w:w="1502" w:type="dxa"/>
            <w:shd w:val="clear" w:color="auto" w:fill="DAE8F8"/>
          </w:tcPr>
          <w:p w:rsidR="3297719C" w:rsidP="3297719C" w:rsidRDefault="3297719C" w14:paraId="3779C406" w14:textId="61667D63">
            <w:pPr>
              <w:jc w:val="center"/>
              <w:rPr>
                <w:b/>
                <w:bCs/>
              </w:rPr>
            </w:pPr>
            <w:r w:rsidRPr="3297719C">
              <w:rPr>
                <w:b/>
                <w:bCs/>
              </w:rPr>
              <w:t>Test number</w:t>
            </w:r>
          </w:p>
        </w:tc>
        <w:tc>
          <w:tcPr>
            <w:tcW w:w="1502" w:type="dxa"/>
            <w:shd w:val="clear" w:color="auto" w:fill="DAE8F8"/>
          </w:tcPr>
          <w:p w:rsidR="339A8944" w:rsidP="3297719C" w:rsidRDefault="339A8944" w14:paraId="2F21CC95" w14:textId="7B0ED9C8">
            <w:pPr>
              <w:jc w:val="center"/>
              <w:rPr>
                <w:b/>
                <w:bCs/>
              </w:rPr>
            </w:pPr>
            <w:r w:rsidRPr="3297719C">
              <w:rPr>
                <w:b/>
                <w:bCs/>
              </w:rPr>
              <w:t>Checkboxes ticked</w:t>
            </w:r>
          </w:p>
        </w:tc>
        <w:tc>
          <w:tcPr>
            <w:tcW w:w="1502" w:type="dxa"/>
            <w:shd w:val="clear" w:color="auto" w:fill="DAE8F8"/>
          </w:tcPr>
          <w:p w:rsidR="3297719C" w:rsidP="3297719C" w:rsidRDefault="3297719C" w14:paraId="735FF7A1" w14:textId="5E91CE75">
            <w:pPr>
              <w:jc w:val="center"/>
              <w:rPr>
                <w:b/>
                <w:bCs/>
              </w:rPr>
            </w:pPr>
            <w:r w:rsidRPr="3297719C">
              <w:rPr>
                <w:b/>
                <w:bCs/>
              </w:rPr>
              <w:t>Expected output</w:t>
            </w:r>
          </w:p>
        </w:tc>
        <w:tc>
          <w:tcPr>
            <w:tcW w:w="1502" w:type="dxa"/>
            <w:shd w:val="clear" w:color="auto" w:fill="DAE8F8"/>
          </w:tcPr>
          <w:p w:rsidR="3297719C" w:rsidP="3297719C" w:rsidRDefault="3297719C" w14:paraId="55ED6267" w14:textId="3A662F0D">
            <w:pPr>
              <w:jc w:val="center"/>
              <w:rPr>
                <w:b/>
                <w:bCs/>
              </w:rPr>
            </w:pPr>
            <w:r w:rsidRPr="3297719C">
              <w:rPr>
                <w:b/>
                <w:bCs/>
              </w:rPr>
              <w:t>Output</w:t>
            </w:r>
          </w:p>
        </w:tc>
        <w:tc>
          <w:tcPr>
            <w:tcW w:w="1502" w:type="dxa"/>
            <w:shd w:val="clear" w:color="auto" w:fill="DAE8F8"/>
          </w:tcPr>
          <w:p w:rsidR="3297719C" w:rsidP="3297719C" w:rsidRDefault="3297719C" w14:paraId="2C08A687" w14:textId="6E1E3923">
            <w:pPr>
              <w:jc w:val="center"/>
              <w:rPr>
                <w:b/>
                <w:bCs/>
              </w:rPr>
            </w:pPr>
            <w:r w:rsidRPr="3297719C">
              <w:rPr>
                <w:b/>
                <w:bCs/>
              </w:rPr>
              <w:t>Test pass</w:t>
            </w:r>
          </w:p>
        </w:tc>
      </w:tr>
      <w:tr w:rsidR="3297719C" w:rsidTr="3297719C" w14:paraId="23963A8E" w14:textId="77777777">
        <w:trPr>
          <w:trHeight w:val="300"/>
          <w:jc w:val="center"/>
        </w:trPr>
        <w:tc>
          <w:tcPr>
            <w:tcW w:w="1502" w:type="dxa"/>
            <w:shd w:val="clear" w:color="auto" w:fill="DAE8F8"/>
          </w:tcPr>
          <w:p w:rsidR="3297719C" w:rsidP="3297719C" w:rsidRDefault="3297719C" w14:paraId="208CED32" w14:textId="6DCBCFC2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76D81FB2" w:rsidP="3297719C" w:rsidRDefault="76D81FB2" w14:paraId="1BA5F14B" w14:textId="715C6017">
            <w:pPr>
              <w:jc w:val="center"/>
            </w:pPr>
            <w:r>
              <w:t>none</w:t>
            </w:r>
          </w:p>
        </w:tc>
        <w:tc>
          <w:tcPr>
            <w:tcW w:w="1502" w:type="dxa"/>
          </w:tcPr>
          <w:p w:rsidR="76D81FB2" w:rsidP="3297719C" w:rsidRDefault="76D81FB2" w14:paraId="5C109B72" w14:textId="3B6B5440">
            <w:pPr>
              <w:jc w:val="center"/>
            </w:pPr>
            <w:r>
              <w:t>World’s variation</w:t>
            </w:r>
          </w:p>
        </w:tc>
        <w:tc>
          <w:tcPr>
            <w:tcW w:w="1502" w:type="dxa"/>
          </w:tcPr>
          <w:p w:rsidR="587102EA" w:rsidP="3297719C" w:rsidRDefault="587102EA" w14:paraId="0294F30F" w14:textId="3F6364EF">
            <w:pPr>
              <w:jc w:val="center"/>
            </w:pPr>
            <w:r>
              <w:t>expected</w:t>
            </w:r>
          </w:p>
        </w:tc>
        <w:tc>
          <w:tcPr>
            <w:tcW w:w="1502" w:type="dxa"/>
          </w:tcPr>
          <w:p w:rsidR="3297719C" w:rsidP="3297719C" w:rsidRDefault="3297719C" w14:paraId="35365CFA" w14:textId="124685F5">
            <w:pPr>
              <w:jc w:val="center"/>
            </w:pPr>
            <w:r>
              <w:t>Yes</w:t>
            </w:r>
          </w:p>
          <w:p w:rsidR="3297719C" w:rsidP="3297719C" w:rsidRDefault="3297719C" w14:paraId="4276AE31" w14:textId="135B9B49">
            <w:pPr>
              <w:jc w:val="center"/>
            </w:pPr>
          </w:p>
        </w:tc>
      </w:tr>
      <w:tr w:rsidR="3297719C" w:rsidTr="3297719C" w14:paraId="38A40632" w14:textId="77777777">
        <w:trPr>
          <w:trHeight w:val="300"/>
          <w:jc w:val="center"/>
        </w:trPr>
        <w:tc>
          <w:tcPr>
            <w:tcW w:w="1502" w:type="dxa"/>
            <w:shd w:val="clear" w:color="auto" w:fill="DAE8F8"/>
          </w:tcPr>
          <w:p w:rsidR="3297719C" w:rsidP="3297719C" w:rsidRDefault="3297719C" w14:paraId="2AC0E609" w14:textId="11CAB0F9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:rsidR="6AD51A61" w:rsidP="3297719C" w:rsidRDefault="6AD51A61" w14:paraId="0324D49D" w14:textId="5E5396B3">
            <w:pPr>
              <w:jc w:val="center"/>
            </w:pPr>
            <w:r>
              <w:t>EU</w:t>
            </w:r>
          </w:p>
        </w:tc>
        <w:tc>
          <w:tcPr>
            <w:tcW w:w="1502" w:type="dxa"/>
          </w:tcPr>
          <w:p w:rsidR="6AD51A61" w:rsidP="3297719C" w:rsidRDefault="6AD51A61" w14:paraId="2D5F8354" w14:textId="45FBBC1B">
            <w:pPr>
              <w:jc w:val="center"/>
            </w:pPr>
            <w:proofErr w:type="spellStart"/>
            <w:r>
              <w:t>World</w:t>
            </w:r>
            <w:r w:rsidR="05DA9AC8">
              <w:t>’</w:t>
            </w:r>
            <w:r>
              <w:t>s+EU</w:t>
            </w:r>
            <w:proofErr w:type="spellEnd"/>
          </w:p>
        </w:tc>
        <w:tc>
          <w:tcPr>
            <w:tcW w:w="1502" w:type="dxa"/>
          </w:tcPr>
          <w:p w:rsidR="28415479" w:rsidP="3297719C" w:rsidRDefault="28415479" w14:paraId="213BDAD8" w14:textId="30DD2858">
            <w:pPr>
              <w:jc w:val="center"/>
            </w:pPr>
            <w:r>
              <w:t>World's only</w:t>
            </w:r>
          </w:p>
          <w:p w:rsidR="3297719C" w:rsidP="3297719C" w:rsidRDefault="3297719C" w14:paraId="6C8B7A59" w14:textId="26933412">
            <w:pPr>
              <w:jc w:val="center"/>
            </w:pPr>
          </w:p>
        </w:tc>
        <w:tc>
          <w:tcPr>
            <w:tcW w:w="1502" w:type="dxa"/>
          </w:tcPr>
          <w:p w:rsidR="3297719C" w:rsidP="3297719C" w:rsidRDefault="3297719C" w14:paraId="1E3FB113" w14:textId="6CFB1A48">
            <w:pPr>
              <w:jc w:val="center"/>
            </w:pPr>
            <w:r>
              <w:t>No</w:t>
            </w:r>
          </w:p>
          <w:p w:rsidR="3297719C" w:rsidP="3297719C" w:rsidRDefault="3297719C" w14:paraId="664B6383" w14:textId="46BC589D">
            <w:pPr>
              <w:jc w:val="center"/>
            </w:pPr>
          </w:p>
        </w:tc>
      </w:tr>
      <w:tr w:rsidR="3297719C" w:rsidTr="3297719C" w14:paraId="61D40F12" w14:textId="77777777">
        <w:trPr>
          <w:trHeight w:val="300"/>
          <w:jc w:val="center"/>
        </w:trPr>
        <w:tc>
          <w:tcPr>
            <w:tcW w:w="1502" w:type="dxa"/>
            <w:shd w:val="clear" w:color="auto" w:fill="DAE8F8"/>
          </w:tcPr>
          <w:p w:rsidR="3297719C" w:rsidP="3297719C" w:rsidRDefault="3297719C" w14:paraId="7D9A3EF1" w14:textId="3C716BF1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:rsidR="5B304796" w:rsidP="3297719C" w:rsidRDefault="5B304796" w14:paraId="57521642" w14:textId="3E646037">
            <w:pPr>
              <w:jc w:val="center"/>
            </w:pPr>
            <w:r>
              <w:t>Non-EU</w:t>
            </w:r>
          </w:p>
        </w:tc>
        <w:tc>
          <w:tcPr>
            <w:tcW w:w="1502" w:type="dxa"/>
          </w:tcPr>
          <w:p w:rsidR="1594CE91" w:rsidP="3297719C" w:rsidRDefault="1594CE91" w14:paraId="02B664E3" w14:textId="1601FD54">
            <w:pPr>
              <w:jc w:val="center"/>
            </w:pPr>
            <w:proofErr w:type="spellStart"/>
            <w:r>
              <w:t>World’s+non-EU</w:t>
            </w:r>
            <w:proofErr w:type="spellEnd"/>
          </w:p>
        </w:tc>
        <w:tc>
          <w:tcPr>
            <w:tcW w:w="1502" w:type="dxa"/>
          </w:tcPr>
          <w:p w:rsidR="6EB177EC" w:rsidP="3297719C" w:rsidRDefault="6EB177EC" w14:paraId="5E4F3EEB" w14:textId="30DD2858">
            <w:pPr>
              <w:jc w:val="center"/>
            </w:pPr>
            <w:r>
              <w:t>World's only</w:t>
            </w:r>
          </w:p>
          <w:p w:rsidR="3297719C" w:rsidP="3297719C" w:rsidRDefault="3297719C" w14:paraId="63460900" w14:textId="3C6F5C1D">
            <w:pPr>
              <w:jc w:val="center"/>
            </w:pPr>
          </w:p>
        </w:tc>
        <w:tc>
          <w:tcPr>
            <w:tcW w:w="1502" w:type="dxa"/>
          </w:tcPr>
          <w:p w:rsidR="3297719C" w:rsidP="3297719C" w:rsidRDefault="3297719C" w14:paraId="7DF94881" w14:textId="36CE9560">
            <w:pPr>
              <w:jc w:val="center"/>
            </w:pPr>
            <w:r>
              <w:t>No</w:t>
            </w:r>
          </w:p>
          <w:p w:rsidR="3297719C" w:rsidP="3297719C" w:rsidRDefault="3297719C" w14:paraId="2221CCA7" w14:textId="12C9E3F7">
            <w:pPr>
              <w:jc w:val="center"/>
            </w:pPr>
          </w:p>
        </w:tc>
      </w:tr>
      <w:tr w:rsidR="3297719C" w:rsidTr="3297719C" w14:paraId="03A3A711" w14:textId="77777777">
        <w:trPr>
          <w:trHeight w:val="300"/>
          <w:jc w:val="center"/>
        </w:trPr>
        <w:tc>
          <w:tcPr>
            <w:tcW w:w="1502" w:type="dxa"/>
            <w:shd w:val="clear" w:color="auto" w:fill="DAE8F8"/>
          </w:tcPr>
          <w:p w:rsidR="3297719C" w:rsidP="3297719C" w:rsidRDefault="3297719C" w14:paraId="7944876D" w14:textId="46C235CF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:rsidR="34375727" w:rsidP="3297719C" w:rsidRDefault="34375727" w14:paraId="4CDB602E" w14:textId="173FBDB7">
            <w:pPr>
              <w:jc w:val="center"/>
            </w:pPr>
            <w:r>
              <w:t>both</w:t>
            </w:r>
          </w:p>
        </w:tc>
        <w:tc>
          <w:tcPr>
            <w:tcW w:w="1502" w:type="dxa"/>
          </w:tcPr>
          <w:p w:rsidR="34375727" w:rsidP="3297719C" w:rsidRDefault="34375727" w14:paraId="52F56E41" w14:textId="153BF302">
            <w:pPr>
              <w:jc w:val="center"/>
            </w:pPr>
            <w:proofErr w:type="spellStart"/>
            <w:r>
              <w:t>World’s+EU+non-EU</w:t>
            </w:r>
            <w:proofErr w:type="spellEnd"/>
          </w:p>
          <w:p w:rsidR="3297719C" w:rsidP="3297719C" w:rsidRDefault="3297719C" w14:paraId="5E87FCB4" w14:textId="4BCC53B9">
            <w:pPr>
              <w:jc w:val="center"/>
            </w:pPr>
          </w:p>
        </w:tc>
        <w:tc>
          <w:tcPr>
            <w:tcW w:w="1502" w:type="dxa"/>
          </w:tcPr>
          <w:p w:rsidR="7F45EA3B" w:rsidP="3297719C" w:rsidRDefault="7F45EA3B" w14:paraId="33F3BECE" w14:textId="4B216114">
            <w:pPr>
              <w:jc w:val="center"/>
            </w:pPr>
            <w:r>
              <w:t>World's only</w:t>
            </w:r>
          </w:p>
        </w:tc>
        <w:tc>
          <w:tcPr>
            <w:tcW w:w="1502" w:type="dxa"/>
          </w:tcPr>
          <w:p w:rsidR="3297719C" w:rsidP="3297719C" w:rsidRDefault="3297719C" w14:paraId="5FEEC7BA" w14:textId="28EB91E1">
            <w:pPr>
              <w:jc w:val="center"/>
            </w:pPr>
            <w:r>
              <w:t xml:space="preserve">No </w:t>
            </w:r>
          </w:p>
          <w:p w:rsidR="3297719C" w:rsidP="3297719C" w:rsidRDefault="3297719C" w14:paraId="390D8995" w14:textId="19A1E42C">
            <w:pPr>
              <w:jc w:val="center"/>
            </w:pPr>
          </w:p>
        </w:tc>
      </w:tr>
      <w:tr w:rsidR="3297719C" w:rsidTr="3297719C" w14:paraId="6F84774A" w14:textId="77777777">
        <w:trPr>
          <w:trHeight w:val="300"/>
          <w:jc w:val="center"/>
        </w:trPr>
        <w:tc>
          <w:tcPr>
            <w:tcW w:w="1502" w:type="dxa"/>
            <w:shd w:val="clear" w:color="auto" w:fill="DAE8F8"/>
          </w:tcPr>
          <w:p w:rsidR="2FAE0416" w:rsidP="3297719C" w:rsidRDefault="2FAE0416" w14:paraId="3CD0DFDF" w14:textId="60FD0BA8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:rsidR="2FAE0416" w:rsidP="3297719C" w:rsidRDefault="2FAE0416" w14:paraId="6A31423D" w14:textId="78A539D4">
            <w:pPr>
              <w:jc w:val="center"/>
            </w:pPr>
            <w:r>
              <w:t xml:space="preserve">Untick </w:t>
            </w:r>
          </w:p>
        </w:tc>
        <w:tc>
          <w:tcPr>
            <w:tcW w:w="1502" w:type="dxa"/>
          </w:tcPr>
          <w:p w:rsidR="2FAE0416" w:rsidP="3297719C" w:rsidRDefault="2FAE0416" w14:paraId="73442F21" w14:textId="3B6B5440">
            <w:pPr>
              <w:jc w:val="center"/>
            </w:pPr>
            <w:r>
              <w:t>World’s variation</w:t>
            </w:r>
          </w:p>
          <w:p w:rsidR="3297719C" w:rsidP="3297719C" w:rsidRDefault="3297719C" w14:paraId="145C2B57" w14:textId="6E305924">
            <w:pPr>
              <w:jc w:val="center"/>
            </w:pPr>
          </w:p>
        </w:tc>
        <w:tc>
          <w:tcPr>
            <w:tcW w:w="1502" w:type="dxa"/>
          </w:tcPr>
          <w:p w:rsidR="2FAE0416" w:rsidP="3297719C" w:rsidRDefault="2FAE0416" w14:paraId="31F41C78" w14:textId="4B216114">
            <w:pPr>
              <w:jc w:val="center"/>
            </w:pPr>
            <w:r>
              <w:t>World's only</w:t>
            </w:r>
          </w:p>
          <w:p w:rsidR="3297719C" w:rsidP="3297719C" w:rsidRDefault="3297719C" w14:paraId="1A71B6A9" w14:textId="7D9A1693">
            <w:pPr>
              <w:jc w:val="center"/>
            </w:pPr>
          </w:p>
        </w:tc>
        <w:tc>
          <w:tcPr>
            <w:tcW w:w="1502" w:type="dxa"/>
          </w:tcPr>
          <w:p w:rsidR="2FAE0416" w:rsidP="3297719C" w:rsidRDefault="2FAE0416" w14:paraId="4F86AA8D" w14:textId="0AB228CA">
            <w:pPr>
              <w:jc w:val="center"/>
            </w:pPr>
            <w:r>
              <w:t>Yes</w:t>
            </w:r>
          </w:p>
        </w:tc>
      </w:tr>
    </w:tbl>
    <w:p w:rsidRPr="002B1143" w:rsidR="002B1143" w:rsidP="3297719C" w:rsidRDefault="002B1143" w14:paraId="59C1B138" w14:textId="4B74C339">
      <w:r>
        <w:br/>
      </w:r>
      <w:r w:rsidR="0E6C1CB0">
        <w:t>There are multiple</w:t>
      </w:r>
      <w:r w:rsidRPr="3297719C" w:rsidR="0E6C1CB0">
        <w:rPr>
          <w:b/>
          <w:bCs/>
        </w:rPr>
        <w:t xml:space="preserve"> issues</w:t>
      </w:r>
      <w:r w:rsidR="0E6C1CB0">
        <w:t>:</w:t>
      </w:r>
    </w:p>
    <w:p w:rsidR="0E6C1CB0" w:rsidP="3297719C" w:rsidRDefault="0E6C1CB0" w14:paraId="4D2829FB" w14:textId="1825C9E2">
      <w:pPr>
        <w:pStyle w:val="ListParagraph"/>
        <w:numPr>
          <w:ilvl w:val="0"/>
          <w:numId w:val="21"/>
        </w:numPr>
        <w:rPr/>
      </w:pPr>
      <w:r w:rsidR="309148B9">
        <w:rPr/>
        <w:t>User’s choice is not stored</w:t>
      </w:r>
      <w:r w:rsidR="57337822">
        <w:rPr/>
        <w:t>/</w:t>
      </w:r>
      <w:r w:rsidR="309148B9">
        <w:rPr/>
        <w:t>checked.</w:t>
      </w:r>
    </w:p>
    <w:p w:rsidR="0E6C1CB0" w:rsidP="3297719C" w:rsidRDefault="0E6C1CB0" w14:paraId="56ACDDE8" w14:textId="0BCD70C9">
      <w:pPr>
        <w:pStyle w:val="ListParagraph"/>
        <w:numPr>
          <w:ilvl w:val="0"/>
          <w:numId w:val="21"/>
        </w:numPr>
        <w:rPr/>
      </w:pPr>
      <w:r w:rsidR="309148B9">
        <w:rPr/>
        <w:t>EU</w:t>
      </w:r>
      <w:r w:rsidR="26DC9A41">
        <w:rPr/>
        <w:t>/</w:t>
      </w:r>
      <w:r w:rsidR="309148B9">
        <w:rPr/>
        <w:t>non-EU aren’t shown according to user’s choice</w:t>
      </w:r>
    </w:p>
    <w:p w:rsidR="0E6C1CB0" w:rsidP="3297719C" w:rsidRDefault="0E6C1CB0" w14:paraId="62B9ED14" w14:textId="41267548">
      <w:pPr>
        <w:pStyle w:val="ListParagraph"/>
        <w:numPr>
          <w:ilvl w:val="0"/>
          <w:numId w:val="21"/>
        </w:numPr>
        <w:rPr/>
      </w:pPr>
      <w:r w:rsidR="309148B9">
        <w:rPr/>
        <w:t xml:space="preserve">Each </w:t>
      </w:r>
      <w:r w:rsidR="73CEAC57">
        <w:rPr/>
        <w:t>bar</w:t>
      </w:r>
      <w:r w:rsidR="309148B9">
        <w:rPr/>
        <w:t xml:space="preserve"> in dataset doesn’t have a unique label</w:t>
      </w:r>
      <w:r w:rsidR="48724984">
        <w:rPr/>
        <w:t>/</w:t>
      </w:r>
      <w:r w:rsidR="309148B9">
        <w:rPr/>
        <w:t>colour</w:t>
      </w:r>
    </w:p>
    <w:p w:rsidR="15236ED0" w:rsidP="3297719C" w:rsidRDefault="15236ED0" w14:paraId="6B928273" w14:textId="748F9613">
      <w:pPr>
        <w:pStyle w:val="ListParagraph"/>
        <w:numPr>
          <w:ilvl w:val="0"/>
          <w:numId w:val="21"/>
        </w:numPr>
      </w:pPr>
      <w:r w:rsidRPr="3297719C">
        <w:t xml:space="preserve">Instead of creating a </w:t>
      </w:r>
      <w:proofErr w:type="spellStart"/>
      <w:r w:rsidRPr="3297719C">
        <w:t>newChart</w:t>
      </w:r>
      <w:proofErr w:type="spellEnd"/>
      <w:r w:rsidRPr="3297719C">
        <w:t>, old one should be updated</w:t>
      </w:r>
    </w:p>
    <w:p w:rsidR="10700017" w:rsidP="3297719C" w:rsidRDefault="10700017" w14:paraId="04282829" w14:textId="2CA2F5C7">
      <w:pPr>
        <w:rPr>
          <w:b/>
          <w:bCs/>
        </w:rPr>
      </w:pPr>
      <w:r w:rsidRPr="3297719C">
        <w:rPr>
          <w:b/>
          <w:bCs/>
        </w:rPr>
        <w:t>How I fixed it?</w:t>
      </w:r>
    </w:p>
    <w:p w:rsidR="31A4018E" w:rsidP="3297719C" w:rsidRDefault="31A4018E" w14:paraId="2414A579" w14:textId="5A93D266">
      <w:r w:rsidRPr="3297719C">
        <w:t>I created a variable which would store user choice:</w:t>
      </w:r>
    </w:p>
    <w:p w:rsidR="31A4018E" w:rsidP="3297719C" w:rsidRDefault="31A4018E" w14:paraId="65E299B6" w14:textId="6B9F404C">
      <w:r>
        <w:rPr>
          <w:noProof/>
        </w:rPr>
        <w:drawing>
          <wp:inline distT="0" distB="0" distL="0" distR="0" wp14:anchorId="41492FBC" wp14:editId="48A0A21D">
            <wp:extent cx="5724524" cy="923925"/>
            <wp:effectExtent l="0" t="0" r="0" b="0"/>
            <wp:docPr id="349600483" name="Picture 349600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4018E" w:rsidP="3297719C" w:rsidRDefault="31A4018E" w14:paraId="0EEE1260" w14:textId="2B8A50D3">
      <w:r>
        <w:t>And checked it</w:t>
      </w:r>
      <w:r w:rsidR="2F0D7693">
        <w:t>s value using console.</w:t>
      </w:r>
    </w:p>
    <w:p w:rsidR="35362728" w:rsidP="3297719C" w:rsidRDefault="35362728" w14:paraId="5B7FD705" w14:textId="4C5BF4DC">
      <w:r>
        <w:rPr>
          <w:noProof/>
        </w:rPr>
        <w:drawing>
          <wp:inline distT="0" distB="0" distL="0" distR="0" wp14:anchorId="1C7CB417" wp14:editId="7629D0B6">
            <wp:extent cx="2057687" cy="1219370"/>
            <wp:effectExtent l="0" t="0" r="0" b="0"/>
            <wp:docPr id="696526299" name="Picture 696526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94663" w:rsidP="1E6D3015" w:rsidRDefault="5D394663" w14:paraId="4A7314E1" w14:textId="0F51A2D6">
      <w:pPr>
        <w:rPr>
          <w:rFonts w:ascii="Calibri" w:hAnsi="Calibri" w:eastAsia="Calibri" w:cs="Calibri"/>
        </w:rPr>
      </w:pPr>
      <w:r w:rsidR="0A826918">
        <w:rPr/>
        <w:t xml:space="preserve">I initialized </w:t>
      </w:r>
      <w:r w:rsidR="12D86CA5">
        <w:rPr/>
        <w:t>object</w:t>
      </w:r>
      <w:r w:rsidR="0A826918">
        <w:rPr/>
        <w:t xml:space="preserve"> </w:t>
      </w:r>
      <w:r w:rsidR="0A826918">
        <w:rPr/>
        <w:t>newDatasets</w:t>
      </w:r>
      <w:r w:rsidR="0A826918">
        <w:rPr/>
        <w:t xml:space="preserve"> to store data for updating chart. </w:t>
      </w:r>
      <w:r w:rsidR="2228C9ED">
        <w:rPr/>
        <w:t xml:space="preserve">It has label and dataset for </w:t>
      </w:r>
      <w:r w:rsidR="1170C57B">
        <w:rPr/>
        <w:t>default chart</w:t>
      </w:r>
      <w:r w:rsidR="2228C9ED">
        <w:rPr/>
        <w:t>. If EU</w:t>
      </w:r>
      <w:r w:rsidR="31D779FB">
        <w:rPr/>
        <w:t>/</w:t>
      </w:r>
      <w:r w:rsidR="2228C9ED">
        <w:rPr/>
        <w:t xml:space="preserve">non-EU </w:t>
      </w:r>
      <w:r w:rsidRPr="1E6D3015" w:rsidR="33161202">
        <w:rPr>
          <w:rFonts w:ascii="Calibri" w:hAnsi="Calibri" w:eastAsia="Calibri" w:cs="Calibri"/>
        </w:rPr>
        <w:t>option was selected, it was</w:t>
      </w:r>
      <w:r w:rsidR="1B5F2EA9">
        <w:rPr/>
        <w:t xml:space="preserve"> added to object</w:t>
      </w:r>
      <w:r w:rsidR="06DEF5F3">
        <w:rPr/>
        <w:t xml:space="preserve">, </w:t>
      </w:r>
      <w:r w:rsidRPr="1E6D3015" w:rsidR="192CB9AD">
        <w:rPr>
          <w:rFonts w:ascii="Calibri" w:hAnsi="Calibri" w:eastAsia="Calibri" w:cs="Calibri"/>
        </w:rPr>
        <w:t>ensuring when checkbox ticked, object updated.</w:t>
      </w:r>
    </w:p>
    <w:p w:rsidR="28211442" w:rsidP="3297719C" w:rsidRDefault="28211442" w14:paraId="5C1BAC08" w14:textId="26B76B31">
      <w:r>
        <w:rPr>
          <w:noProof/>
        </w:rPr>
        <w:drawing>
          <wp:inline distT="0" distB="0" distL="0" distR="0" wp14:anchorId="6709B8A3" wp14:editId="2835B599">
            <wp:extent cx="5248276" cy="5724524"/>
            <wp:effectExtent l="0" t="0" r="0" b="0"/>
            <wp:docPr id="566387049" name="Picture 56638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7719C" w:rsidP="3297719C" w:rsidRDefault="3297719C" w14:paraId="26461EE8" w14:textId="55B4E74D">
      <w:pPr>
        <w:ind w:left="720"/>
      </w:pPr>
    </w:p>
    <w:p w:rsidR="3E0633F6" w:rsidP="3297719C" w:rsidRDefault="3E0633F6" w14:paraId="4953B47E" w14:textId="7E42F205">
      <w:r w:rsidRPr="3297719C">
        <w:t>I set an if/else condition to check if chart already exists:</w:t>
      </w:r>
    </w:p>
    <w:p w:rsidR="3E0633F6" w:rsidP="3297719C" w:rsidRDefault="3E0633F6" w14:paraId="33B6835E" w14:textId="2F578852">
      <w:r>
        <w:rPr>
          <w:noProof/>
        </w:rPr>
        <w:drawing>
          <wp:inline distT="0" distB="0" distL="0" distR="0" wp14:anchorId="49B2B7D0" wp14:editId="20D84675">
            <wp:extent cx="4344006" cy="1619476"/>
            <wp:effectExtent l="0" t="0" r="0" b="0"/>
            <wp:docPr id="1089053343" name="Picture 1089053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0633F6" w:rsidP="3297719C" w:rsidRDefault="3E0633F6" w14:paraId="20AC1075" w14:textId="2A6E1D45">
      <w:r w:rsidR="763D5815">
        <w:rPr/>
        <w:t>If it exists</w:t>
      </w:r>
      <w:r w:rsidR="1BC5A88A">
        <w:rPr/>
        <w:t xml:space="preserve">: </w:t>
      </w:r>
      <w:r w:rsidR="763D5815">
        <w:rPr/>
        <w:t>old chart updated, otherwise new one created.</w:t>
      </w:r>
    </w:p>
    <w:p w:rsidR="3297719C" w:rsidP="3297719C" w:rsidRDefault="3297719C" w14:paraId="41E06737" w14:textId="7B8212F4"/>
    <w:p w:rsidR="14A56007" w:rsidP="3297719C" w:rsidRDefault="14A56007" w14:paraId="70DCBCE4" w14:textId="0F397C05">
      <w:r>
        <w:t xml:space="preserve">I combined final </w:t>
      </w:r>
      <w:r w:rsidRPr="3297719C">
        <w:rPr>
          <w:b/>
          <w:bCs/>
        </w:rPr>
        <w:t>test table</w:t>
      </w:r>
      <w:r>
        <w:t xml:space="preserve"> to ensure that all tests are passed.</w:t>
      </w:r>
    </w:p>
    <w:p w:rsidR="3297719C" w:rsidRDefault="3297719C" w14:paraId="4CF87B56" w14:textId="52ADB8E3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</w:tblGrid>
      <w:tr w:rsidR="3297719C" w:rsidTr="3297719C" w14:paraId="02AC3999" w14:textId="77777777">
        <w:trPr>
          <w:trHeight w:val="300"/>
          <w:jc w:val="center"/>
        </w:trPr>
        <w:tc>
          <w:tcPr>
            <w:tcW w:w="1502" w:type="dxa"/>
            <w:shd w:val="clear" w:color="auto" w:fill="DAE8F8"/>
          </w:tcPr>
          <w:p w:rsidR="3297719C" w:rsidP="3297719C" w:rsidRDefault="3297719C" w14:paraId="351BBF15" w14:textId="61667D63">
            <w:pPr>
              <w:jc w:val="center"/>
              <w:rPr>
                <w:b/>
                <w:bCs/>
              </w:rPr>
            </w:pPr>
            <w:r w:rsidRPr="3297719C">
              <w:rPr>
                <w:b/>
                <w:bCs/>
              </w:rPr>
              <w:t>Test number</w:t>
            </w:r>
          </w:p>
        </w:tc>
        <w:tc>
          <w:tcPr>
            <w:tcW w:w="1502" w:type="dxa"/>
            <w:shd w:val="clear" w:color="auto" w:fill="DAE8F8"/>
          </w:tcPr>
          <w:p w:rsidR="3297719C" w:rsidP="3297719C" w:rsidRDefault="3297719C" w14:paraId="18155D29" w14:textId="7B0ED9C8">
            <w:pPr>
              <w:jc w:val="center"/>
              <w:rPr>
                <w:b/>
                <w:bCs/>
              </w:rPr>
            </w:pPr>
            <w:r w:rsidRPr="3297719C">
              <w:rPr>
                <w:b/>
                <w:bCs/>
              </w:rPr>
              <w:t>Checkboxes ticked</w:t>
            </w:r>
          </w:p>
        </w:tc>
        <w:tc>
          <w:tcPr>
            <w:tcW w:w="1502" w:type="dxa"/>
            <w:shd w:val="clear" w:color="auto" w:fill="DAE8F8"/>
          </w:tcPr>
          <w:p w:rsidR="3297719C" w:rsidP="3297719C" w:rsidRDefault="3297719C" w14:paraId="7BDA5B02" w14:textId="5E91CE75">
            <w:pPr>
              <w:jc w:val="center"/>
              <w:rPr>
                <w:b/>
                <w:bCs/>
              </w:rPr>
            </w:pPr>
            <w:r w:rsidRPr="3297719C">
              <w:rPr>
                <w:b/>
                <w:bCs/>
              </w:rPr>
              <w:t>Expected output</w:t>
            </w:r>
          </w:p>
        </w:tc>
        <w:tc>
          <w:tcPr>
            <w:tcW w:w="1502" w:type="dxa"/>
            <w:shd w:val="clear" w:color="auto" w:fill="DAE8F8"/>
          </w:tcPr>
          <w:p w:rsidR="3297719C" w:rsidP="3297719C" w:rsidRDefault="3297719C" w14:paraId="0F2AC2C8" w14:textId="3A662F0D">
            <w:pPr>
              <w:jc w:val="center"/>
              <w:rPr>
                <w:b/>
                <w:bCs/>
              </w:rPr>
            </w:pPr>
            <w:r w:rsidRPr="3297719C">
              <w:rPr>
                <w:b/>
                <w:bCs/>
              </w:rPr>
              <w:t>Output</w:t>
            </w:r>
          </w:p>
        </w:tc>
        <w:tc>
          <w:tcPr>
            <w:tcW w:w="1502" w:type="dxa"/>
            <w:shd w:val="clear" w:color="auto" w:fill="DAE8F8"/>
          </w:tcPr>
          <w:p w:rsidR="3297719C" w:rsidP="3297719C" w:rsidRDefault="3297719C" w14:paraId="1918B4D0" w14:textId="6E1E3923">
            <w:pPr>
              <w:jc w:val="center"/>
              <w:rPr>
                <w:b/>
                <w:bCs/>
              </w:rPr>
            </w:pPr>
            <w:r w:rsidRPr="3297719C">
              <w:rPr>
                <w:b/>
                <w:bCs/>
              </w:rPr>
              <w:t>Test pass</w:t>
            </w:r>
          </w:p>
        </w:tc>
      </w:tr>
      <w:tr w:rsidR="3297719C" w:rsidTr="3297719C" w14:paraId="4A3A087A" w14:textId="77777777">
        <w:trPr>
          <w:trHeight w:val="300"/>
          <w:jc w:val="center"/>
        </w:trPr>
        <w:tc>
          <w:tcPr>
            <w:tcW w:w="1502" w:type="dxa"/>
            <w:shd w:val="clear" w:color="auto" w:fill="DAE8F8"/>
          </w:tcPr>
          <w:p w:rsidR="3297719C" w:rsidP="3297719C" w:rsidRDefault="3297719C" w14:paraId="6C2090C7" w14:textId="6DCBCFC2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3297719C" w:rsidP="3297719C" w:rsidRDefault="3297719C" w14:paraId="67ABDBA8" w14:textId="715C6017">
            <w:pPr>
              <w:jc w:val="center"/>
            </w:pPr>
            <w:r>
              <w:t>none</w:t>
            </w:r>
          </w:p>
        </w:tc>
        <w:tc>
          <w:tcPr>
            <w:tcW w:w="1502" w:type="dxa"/>
          </w:tcPr>
          <w:p w:rsidR="3297719C" w:rsidP="3297719C" w:rsidRDefault="3297719C" w14:paraId="33FE9AAD" w14:textId="3B6B5440">
            <w:pPr>
              <w:jc w:val="center"/>
            </w:pPr>
            <w:r>
              <w:t>World’s variation</w:t>
            </w:r>
          </w:p>
        </w:tc>
        <w:tc>
          <w:tcPr>
            <w:tcW w:w="1502" w:type="dxa"/>
          </w:tcPr>
          <w:p w:rsidR="3297719C" w:rsidP="3297719C" w:rsidRDefault="3297719C" w14:paraId="57C16A18" w14:textId="3F6364EF">
            <w:pPr>
              <w:jc w:val="center"/>
            </w:pPr>
            <w:r>
              <w:t>expected</w:t>
            </w:r>
          </w:p>
        </w:tc>
        <w:tc>
          <w:tcPr>
            <w:tcW w:w="1502" w:type="dxa"/>
          </w:tcPr>
          <w:p w:rsidR="3297719C" w:rsidP="3297719C" w:rsidRDefault="3297719C" w14:paraId="46D03C0C" w14:textId="124685F5">
            <w:pPr>
              <w:jc w:val="center"/>
            </w:pPr>
            <w:r>
              <w:t>Yes</w:t>
            </w:r>
          </w:p>
          <w:p w:rsidR="3297719C" w:rsidP="3297719C" w:rsidRDefault="3297719C" w14:paraId="11E96393" w14:textId="135B9B49">
            <w:pPr>
              <w:jc w:val="center"/>
            </w:pPr>
          </w:p>
        </w:tc>
      </w:tr>
      <w:tr w:rsidR="3297719C" w:rsidTr="3297719C" w14:paraId="73270A4E" w14:textId="77777777">
        <w:trPr>
          <w:trHeight w:val="300"/>
          <w:jc w:val="center"/>
        </w:trPr>
        <w:tc>
          <w:tcPr>
            <w:tcW w:w="1502" w:type="dxa"/>
            <w:shd w:val="clear" w:color="auto" w:fill="DAE8F8"/>
          </w:tcPr>
          <w:p w:rsidR="3297719C" w:rsidP="3297719C" w:rsidRDefault="3297719C" w14:paraId="7B69623C" w14:textId="11CAB0F9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:rsidR="3297719C" w:rsidP="3297719C" w:rsidRDefault="3297719C" w14:paraId="029E8E7E" w14:textId="5E5396B3">
            <w:pPr>
              <w:jc w:val="center"/>
            </w:pPr>
            <w:r>
              <w:t>EU</w:t>
            </w:r>
          </w:p>
        </w:tc>
        <w:tc>
          <w:tcPr>
            <w:tcW w:w="1502" w:type="dxa"/>
          </w:tcPr>
          <w:p w:rsidR="3297719C" w:rsidP="3297719C" w:rsidRDefault="3297719C" w14:paraId="58ABA4C9" w14:textId="45FBBC1B">
            <w:pPr>
              <w:jc w:val="center"/>
            </w:pPr>
            <w:proofErr w:type="spellStart"/>
            <w:r>
              <w:t>World’s+EU</w:t>
            </w:r>
            <w:proofErr w:type="spellEnd"/>
          </w:p>
        </w:tc>
        <w:tc>
          <w:tcPr>
            <w:tcW w:w="1502" w:type="dxa"/>
          </w:tcPr>
          <w:p w:rsidR="47495651" w:rsidP="3297719C" w:rsidRDefault="47495651" w14:paraId="52F8766D" w14:textId="679AFD88">
            <w:pPr>
              <w:jc w:val="center"/>
            </w:pPr>
            <w:r>
              <w:t>expected</w:t>
            </w:r>
          </w:p>
          <w:p w:rsidR="3297719C" w:rsidP="3297719C" w:rsidRDefault="3297719C" w14:paraId="34812C73" w14:textId="26933412">
            <w:pPr>
              <w:jc w:val="center"/>
            </w:pPr>
          </w:p>
        </w:tc>
        <w:tc>
          <w:tcPr>
            <w:tcW w:w="1502" w:type="dxa"/>
          </w:tcPr>
          <w:p w:rsidR="2F2EA541" w:rsidP="3297719C" w:rsidRDefault="2F2EA541" w14:paraId="24DE06AA" w14:textId="4DAB3F32">
            <w:pPr>
              <w:jc w:val="center"/>
            </w:pPr>
            <w:r>
              <w:t>Yes</w:t>
            </w:r>
          </w:p>
          <w:p w:rsidR="3297719C" w:rsidP="3297719C" w:rsidRDefault="3297719C" w14:paraId="417851A9" w14:textId="46BC589D">
            <w:pPr>
              <w:jc w:val="center"/>
            </w:pPr>
          </w:p>
        </w:tc>
      </w:tr>
      <w:tr w:rsidR="3297719C" w:rsidTr="3297719C" w14:paraId="22DB5699" w14:textId="77777777">
        <w:trPr>
          <w:trHeight w:val="300"/>
          <w:jc w:val="center"/>
        </w:trPr>
        <w:tc>
          <w:tcPr>
            <w:tcW w:w="1502" w:type="dxa"/>
            <w:shd w:val="clear" w:color="auto" w:fill="DAE8F8"/>
          </w:tcPr>
          <w:p w:rsidR="3297719C" w:rsidP="3297719C" w:rsidRDefault="3297719C" w14:paraId="23213614" w14:textId="3C716BF1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:rsidR="3297719C" w:rsidP="3297719C" w:rsidRDefault="3297719C" w14:paraId="2F13F0E7" w14:textId="3E646037">
            <w:pPr>
              <w:jc w:val="center"/>
            </w:pPr>
            <w:r>
              <w:t>Non-EU</w:t>
            </w:r>
          </w:p>
        </w:tc>
        <w:tc>
          <w:tcPr>
            <w:tcW w:w="1502" w:type="dxa"/>
          </w:tcPr>
          <w:p w:rsidR="3297719C" w:rsidP="3297719C" w:rsidRDefault="3297719C" w14:paraId="5034E04A" w14:textId="1601FD54">
            <w:pPr>
              <w:jc w:val="center"/>
            </w:pPr>
            <w:proofErr w:type="spellStart"/>
            <w:r>
              <w:t>World’s+non-EU</w:t>
            </w:r>
            <w:proofErr w:type="spellEnd"/>
          </w:p>
        </w:tc>
        <w:tc>
          <w:tcPr>
            <w:tcW w:w="1502" w:type="dxa"/>
          </w:tcPr>
          <w:p w:rsidR="7895C9CB" w:rsidP="3297719C" w:rsidRDefault="7895C9CB" w14:paraId="0D4C7C96" w14:textId="3F6364EF">
            <w:pPr>
              <w:jc w:val="center"/>
            </w:pPr>
            <w:r>
              <w:t>expected</w:t>
            </w:r>
          </w:p>
          <w:p w:rsidR="3297719C" w:rsidP="3297719C" w:rsidRDefault="3297719C" w14:paraId="0CA37DEC" w14:textId="09FDD076">
            <w:pPr>
              <w:jc w:val="center"/>
            </w:pPr>
          </w:p>
        </w:tc>
        <w:tc>
          <w:tcPr>
            <w:tcW w:w="1502" w:type="dxa"/>
          </w:tcPr>
          <w:p w:rsidR="5720A61F" w:rsidP="3297719C" w:rsidRDefault="5720A61F" w14:paraId="278CFACE" w14:textId="0F93D091">
            <w:pPr>
              <w:jc w:val="center"/>
            </w:pPr>
            <w:r>
              <w:t>Yes</w:t>
            </w:r>
          </w:p>
          <w:p w:rsidR="3297719C" w:rsidP="3297719C" w:rsidRDefault="3297719C" w14:paraId="60BB4EC3" w14:textId="12C9E3F7">
            <w:pPr>
              <w:jc w:val="center"/>
            </w:pPr>
          </w:p>
        </w:tc>
      </w:tr>
      <w:tr w:rsidR="3297719C" w:rsidTr="3297719C" w14:paraId="1DA34176" w14:textId="77777777">
        <w:trPr>
          <w:trHeight w:val="570"/>
          <w:jc w:val="center"/>
        </w:trPr>
        <w:tc>
          <w:tcPr>
            <w:tcW w:w="1502" w:type="dxa"/>
            <w:shd w:val="clear" w:color="auto" w:fill="DAE8F8"/>
          </w:tcPr>
          <w:p w:rsidR="3297719C" w:rsidP="3297719C" w:rsidRDefault="3297719C" w14:paraId="39043CE2" w14:textId="46C235CF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:rsidR="3297719C" w:rsidP="3297719C" w:rsidRDefault="3297719C" w14:paraId="137AC360" w14:textId="173FBDB7">
            <w:pPr>
              <w:jc w:val="center"/>
            </w:pPr>
            <w:r>
              <w:t>both</w:t>
            </w:r>
          </w:p>
        </w:tc>
        <w:tc>
          <w:tcPr>
            <w:tcW w:w="1502" w:type="dxa"/>
          </w:tcPr>
          <w:p w:rsidR="3297719C" w:rsidP="3297719C" w:rsidRDefault="3297719C" w14:paraId="078ECA7A" w14:textId="153BF302">
            <w:pPr>
              <w:jc w:val="center"/>
            </w:pPr>
            <w:proofErr w:type="spellStart"/>
            <w:r>
              <w:t>World’s+EU+non-EU</w:t>
            </w:r>
            <w:proofErr w:type="spellEnd"/>
          </w:p>
          <w:p w:rsidR="3297719C" w:rsidP="3297719C" w:rsidRDefault="3297719C" w14:paraId="67BFD6C8" w14:textId="4BCC53B9">
            <w:pPr>
              <w:jc w:val="center"/>
            </w:pPr>
          </w:p>
        </w:tc>
        <w:tc>
          <w:tcPr>
            <w:tcW w:w="1502" w:type="dxa"/>
          </w:tcPr>
          <w:p w:rsidR="2D65DDA9" w:rsidP="3297719C" w:rsidRDefault="2D65DDA9" w14:paraId="27008616" w14:textId="7902AB50">
            <w:pPr>
              <w:jc w:val="center"/>
            </w:pPr>
            <w:r>
              <w:t>expected</w:t>
            </w:r>
          </w:p>
        </w:tc>
        <w:tc>
          <w:tcPr>
            <w:tcW w:w="1502" w:type="dxa"/>
          </w:tcPr>
          <w:p w:rsidR="38B6E419" w:rsidP="3297719C" w:rsidRDefault="38B6E419" w14:paraId="4E2C16A8" w14:textId="19F3882E">
            <w:pPr>
              <w:jc w:val="center"/>
            </w:pPr>
            <w:r>
              <w:t>Yes</w:t>
            </w:r>
          </w:p>
          <w:p w:rsidR="3297719C" w:rsidP="3297719C" w:rsidRDefault="3297719C" w14:paraId="3F2A27C0" w14:textId="19A1E42C">
            <w:pPr>
              <w:jc w:val="center"/>
            </w:pPr>
          </w:p>
        </w:tc>
      </w:tr>
      <w:tr w:rsidR="3297719C" w:rsidTr="3297719C" w14:paraId="3D61D0AB" w14:textId="77777777">
        <w:trPr>
          <w:trHeight w:val="570"/>
          <w:jc w:val="center"/>
        </w:trPr>
        <w:tc>
          <w:tcPr>
            <w:tcW w:w="1502" w:type="dxa"/>
            <w:shd w:val="clear" w:color="auto" w:fill="DAE8F8"/>
          </w:tcPr>
          <w:p w:rsidR="3297719C" w:rsidP="3297719C" w:rsidRDefault="3297719C" w14:paraId="14EFC2E6" w14:textId="60FD0BA8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:rsidR="3297719C" w:rsidP="3297719C" w:rsidRDefault="3297719C" w14:paraId="43AF8056" w14:textId="78A539D4">
            <w:pPr>
              <w:jc w:val="center"/>
            </w:pPr>
            <w:r>
              <w:t xml:space="preserve">Untick </w:t>
            </w:r>
          </w:p>
        </w:tc>
        <w:tc>
          <w:tcPr>
            <w:tcW w:w="1502" w:type="dxa"/>
          </w:tcPr>
          <w:p w:rsidR="3297719C" w:rsidP="3297719C" w:rsidRDefault="3297719C" w14:paraId="5ED43E83" w14:textId="3B6B5440">
            <w:pPr>
              <w:jc w:val="center"/>
            </w:pPr>
            <w:r>
              <w:t>World’s variation</w:t>
            </w:r>
          </w:p>
          <w:p w:rsidR="3297719C" w:rsidP="3297719C" w:rsidRDefault="3297719C" w14:paraId="23CE527A" w14:textId="6E305924">
            <w:pPr>
              <w:jc w:val="center"/>
            </w:pPr>
          </w:p>
        </w:tc>
        <w:tc>
          <w:tcPr>
            <w:tcW w:w="1502" w:type="dxa"/>
          </w:tcPr>
          <w:p w:rsidR="3297719C" w:rsidP="3297719C" w:rsidRDefault="3297719C" w14:paraId="455CFD2D" w14:textId="4B216114">
            <w:pPr>
              <w:jc w:val="center"/>
            </w:pPr>
            <w:r>
              <w:t>World's only</w:t>
            </w:r>
          </w:p>
          <w:p w:rsidR="3297719C" w:rsidP="3297719C" w:rsidRDefault="3297719C" w14:paraId="349A087D" w14:textId="7D9A1693">
            <w:pPr>
              <w:jc w:val="center"/>
            </w:pPr>
          </w:p>
        </w:tc>
        <w:tc>
          <w:tcPr>
            <w:tcW w:w="1502" w:type="dxa"/>
          </w:tcPr>
          <w:p w:rsidR="3297719C" w:rsidP="3297719C" w:rsidRDefault="3297719C" w14:paraId="6FC22929" w14:textId="0AB228CA">
            <w:pPr>
              <w:jc w:val="center"/>
            </w:pPr>
            <w:r>
              <w:t>Yes</w:t>
            </w:r>
          </w:p>
        </w:tc>
      </w:tr>
    </w:tbl>
    <w:p w:rsidR="3297719C" w:rsidP="3297719C" w:rsidRDefault="3297719C" w14:paraId="14413B2D" w14:textId="7F389347"/>
    <w:p w:rsidR="3297719C" w:rsidP="3297719C" w:rsidRDefault="3297719C" w14:paraId="12035146" w14:textId="581C5616">
      <w:pPr>
        <w:rPr>
          <w:b/>
          <w:bCs/>
        </w:rPr>
      </w:pPr>
    </w:p>
    <w:p w:rsidRPr="002B1143" w:rsidR="002B1143" w:rsidP="3297719C" w:rsidRDefault="002B1143" w14:paraId="338CDDD5" w14:textId="0E7D0D50">
      <w:pPr>
        <w:rPr>
          <w:b/>
          <w:bCs/>
        </w:rPr>
      </w:pPr>
      <w:r>
        <w:br/>
      </w:r>
      <w:r w:rsidRPr="3297719C" w:rsidR="1C675746">
        <w:rPr>
          <w:b/>
          <w:bCs/>
          <w:sz w:val="28"/>
          <w:szCs w:val="28"/>
        </w:rPr>
        <w:t xml:space="preserve">Regression testing: </w:t>
      </w:r>
    </w:p>
    <w:p w:rsidRPr="002B1143" w:rsidR="002B1143" w:rsidP="002B1143" w:rsidRDefault="1C675746" w14:paraId="4C98450A" w14:textId="00B9374E">
      <w:r>
        <w:t xml:space="preserve">Adding validation </w:t>
      </w:r>
      <w:r w:rsidR="4FFA8868">
        <w:t xml:space="preserve">in the form </w:t>
      </w:r>
      <w:r>
        <w:t xml:space="preserve">on </w:t>
      </w:r>
      <w:r w:rsidR="7D93664A">
        <w:t xml:space="preserve">the </w:t>
      </w:r>
      <w:r>
        <w:t xml:space="preserve">age </w:t>
      </w:r>
      <w:r w:rsidR="0EB4E275">
        <w:t>input and</w:t>
      </w:r>
      <w:r>
        <w:t xml:space="preserve"> making only </w:t>
      </w:r>
      <w:r w:rsidR="5A1F1580">
        <w:t>number</w:t>
      </w:r>
      <w:r w:rsidR="0045FB54">
        <w:t>s</w:t>
      </w:r>
      <w:r>
        <w:t xml:space="preserve"> acceptable</w:t>
      </w:r>
      <w:r w:rsidR="55A585F6">
        <w:t xml:space="preserve"> or no value</w:t>
      </w:r>
      <w:r>
        <w:t xml:space="preserve">. </w:t>
      </w:r>
    </w:p>
    <w:p w:rsidRPr="002B1143" w:rsidR="002B1143" w:rsidP="002B1143" w:rsidRDefault="65EA0207" w14:paraId="76B89CA3" w14:textId="78A53C75">
      <w:r>
        <w:rPr>
          <w:noProof/>
        </w:rPr>
        <w:drawing>
          <wp:inline distT="0" distB="0" distL="0" distR="0" wp14:anchorId="6ACD23AE" wp14:editId="746B8268">
            <wp:extent cx="5724524" cy="3790950"/>
            <wp:effectExtent l="0" t="0" r="0" b="0"/>
            <wp:docPr id="730613160" name="Picture 73061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143">
        <w:br/>
      </w:r>
      <w:r w:rsidR="6B9A7467">
        <w:t xml:space="preserve">Current function </w:t>
      </w:r>
      <w:r w:rsidR="15D6DC08">
        <w:t>accepts text input in age field and saves it as null</w:t>
      </w:r>
      <w:r w:rsidR="6BABB754">
        <w:t>.</w:t>
      </w:r>
    </w:p>
    <w:p w:rsidRPr="002B1143" w:rsidR="00E3160D" w:rsidP="00E3160D" w:rsidRDefault="00E3160D" w14:paraId="2928C7C4" w14:textId="6C4EF4E3" w14:noSpellErr="1">
      <w:pPr/>
    </w:p>
    <w:p w:rsidR="00E3160D" w:rsidP="00E3160D" w:rsidRDefault="00E3160D" w14:paraId="1C846061" w14:textId="77777777" w14:noSpellErr="1">
      <w:pPr/>
      <w:r w:rsidR="3DA9397A">
        <w:rPr/>
        <w:t>Current</w:t>
      </w:r>
      <w:r w:rsidRPr="65C6CCED" w:rsidR="3DA9397A">
        <w:rPr>
          <w:b w:val="1"/>
          <w:bCs w:val="1"/>
        </w:rPr>
        <w:t xml:space="preserve"> test table</w:t>
      </w:r>
      <w:r w:rsidR="3DA9397A">
        <w:rPr/>
        <w:t>:</w:t>
      </w:r>
    </w:p>
    <w:p w:rsidR="00E3160D" w:rsidP="00E3160D" w:rsidRDefault="00E3160D" w14:paraId="1D72293B" w14:textId="77777777" w14:noSpellErr="1">
      <w:pPr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0E3160D" w:rsidTr="65C6CCED" w14:paraId="796FAEDB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3FA4748E" w14:textId="77777777" w14:noSpellErr="1">
            <w:pPr>
              <w:jc w:val="center"/>
              <w:rPr>
                <w:b w:val="1"/>
                <w:bCs w:val="1"/>
              </w:rPr>
            </w:pPr>
            <w:r w:rsidRPr="65C6CCED" w:rsidR="3DA9397A">
              <w:rPr>
                <w:b w:val="1"/>
                <w:bCs w:val="1"/>
              </w:rPr>
              <w:t>Test number</w:t>
            </w:r>
          </w:p>
        </w:tc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2318474D" w14:textId="77777777" w14:noSpellErr="1">
            <w:pPr>
              <w:jc w:val="center"/>
              <w:rPr>
                <w:b w:val="1"/>
                <w:bCs w:val="1"/>
              </w:rPr>
            </w:pPr>
            <w:r w:rsidRPr="65C6CCED" w:rsidR="3DA9397A">
              <w:rPr>
                <w:b w:val="1"/>
                <w:bCs w:val="1"/>
              </w:rPr>
              <w:t>Input</w:t>
            </w:r>
          </w:p>
        </w:tc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75741509" w14:textId="77777777" w14:noSpellErr="1">
            <w:pPr>
              <w:jc w:val="center"/>
              <w:rPr>
                <w:b w:val="1"/>
                <w:bCs w:val="1"/>
              </w:rPr>
            </w:pPr>
            <w:r w:rsidRPr="65C6CCED" w:rsidR="3DA9397A">
              <w:rPr>
                <w:b w:val="1"/>
                <w:bCs w:val="1"/>
              </w:rPr>
              <w:t>Expected output</w:t>
            </w:r>
          </w:p>
        </w:tc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0157DFBA" w14:textId="77777777" w14:noSpellErr="1">
            <w:pPr>
              <w:jc w:val="center"/>
              <w:rPr>
                <w:b w:val="1"/>
                <w:bCs w:val="1"/>
              </w:rPr>
            </w:pPr>
            <w:r w:rsidRPr="65C6CCED" w:rsidR="3DA9397A">
              <w:rPr>
                <w:b w:val="1"/>
                <w:bCs w:val="1"/>
              </w:rPr>
              <w:t>Output</w:t>
            </w:r>
          </w:p>
        </w:tc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232E93F3" w14:textId="77777777" w14:noSpellErr="1">
            <w:pPr>
              <w:jc w:val="center"/>
              <w:rPr>
                <w:b w:val="1"/>
                <w:bCs w:val="1"/>
              </w:rPr>
            </w:pPr>
            <w:r w:rsidRPr="65C6CCED" w:rsidR="3DA9397A">
              <w:rPr>
                <w:b w:val="1"/>
                <w:bCs w:val="1"/>
              </w:rPr>
              <w:t>Correctly updated results</w:t>
            </w:r>
          </w:p>
        </w:tc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4CEE9FA7" w14:textId="77777777" w14:noSpellErr="1">
            <w:pPr>
              <w:jc w:val="center"/>
              <w:rPr>
                <w:b w:val="1"/>
                <w:bCs w:val="1"/>
              </w:rPr>
            </w:pPr>
            <w:r w:rsidRPr="65C6CCED" w:rsidR="3DA9397A">
              <w:rPr>
                <w:b w:val="1"/>
                <w:bCs w:val="1"/>
              </w:rPr>
              <w:t>Test pass</w:t>
            </w:r>
          </w:p>
        </w:tc>
      </w:tr>
      <w:tr w:rsidR="00E3160D" w:rsidTr="65C6CCED" w14:paraId="65EA1E03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4C940058" w14:textId="77777777" w14:noSpellErr="1">
            <w:pPr>
              <w:jc w:val="center"/>
              <w:rPr/>
            </w:pPr>
            <w:r w:rsidR="3DA9397A">
              <w:rPr/>
              <w:t>1</w:t>
            </w:r>
          </w:p>
        </w:tc>
        <w:tc>
          <w:tcPr>
            <w:tcW w:w="1502" w:type="dxa"/>
            <w:tcMar/>
          </w:tcPr>
          <w:p w:rsidR="00E3160D" w:rsidP="005323FA" w:rsidRDefault="00E3160D" w14:paraId="64DE0250" w14:textId="77777777" w14:noSpellErr="1">
            <w:pPr>
              <w:jc w:val="center"/>
              <w:rPr/>
            </w:pPr>
            <w:r w:rsidR="3DA9397A">
              <w:rPr/>
              <w:t>“26”</w:t>
            </w:r>
          </w:p>
        </w:tc>
        <w:tc>
          <w:tcPr>
            <w:tcW w:w="1502" w:type="dxa"/>
            <w:tcMar/>
          </w:tcPr>
          <w:p w:rsidR="00E3160D" w:rsidP="005323FA" w:rsidRDefault="00E3160D" w14:paraId="340BA8CE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</w:tc>
        <w:tc>
          <w:tcPr>
            <w:tcW w:w="1502" w:type="dxa"/>
            <w:tcMar/>
          </w:tcPr>
          <w:p w:rsidR="00E3160D" w:rsidP="005323FA" w:rsidRDefault="00E3160D" w14:paraId="3E57B656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</w:tc>
        <w:tc>
          <w:tcPr>
            <w:tcW w:w="1502" w:type="dxa"/>
            <w:tcMar/>
          </w:tcPr>
          <w:p w:rsidR="00E3160D" w:rsidP="005323FA" w:rsidRDefault="00E3160D" w14:paraId="45FAD05E" w14:textId="77777777" w14:noSpellErr="1">
            <w:pPr>
              <w:jc w:val="center"/>
              <w:rPr/>
            </w:pPr>
            <w:r w:rsidR="3DA9397A">
              <w:rPr/>
              <w:t>yes</w:t>
            </w:r>
          </w:p>
        </w:tc>
        <w:tc>
          <w:tcPr>
            <w:tcW w:w="1502" w:type="dxa"/>
            <w:tcMar/>
          </w:tcPr>
          <w:p w:rsidR="00E3160D" w:rsidP="005323FA" w:rsidRDefault="00E3160D" w14:paraId="421878CB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3FDEEAFF" w14:textId="77777777" w14:noSpellErr="1">
            <w:pPr>
              <w:jc w:val="center"/>
            </w:pPr>
          </w:p>
        </w:tc>
      </w:tr>
      <w:tr w:rsidR="00E3160D" w:rsidTr="65C6CCED" w14:paraId="4F58CB75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618E5013" w14:textId="77777777" w14:noSpellErr="1">
            <w:pPr>
              <w:jc w:val="center"/>
              <w:rPr/>
            </w:pPr>
            <w:r w:rsidR="3DA9397A">
              <w:rPr/>
              <w:t>2</w:t>
            </w:r>
          </w:p>
        </w:tc>
        <w:tc>
          <w:tcPr>
            <w:tcW w:w="1502" w:type="dxa"/>
            <w:tcMar/>
          </w:tcPr>
          <w:p w:rsidR="00E3160D" w:rsidP="005323FA" w:rsidRDefault="00E3160D" w14:paraId="2BA2D3D4" w14:textId="77777777" w14:noSpellErr="1">
            <w:pPr>
              <w:jc w:val="center"/>
              <w:rPr/>
            </w:pPr>
            <w:r w:rsidR="3DA9397A">
              <w:rPr/>
              <w:t>“0”</w:t>
            </w:r>
          </w:p>
        </w:tc>
        <w:tc>
          <w:tcPr>
            <w:tcW w:w="1502" w:type="dxa"/>
            <w:tcMar/>
          </w:tcPr>
          <w:p w:rsidR="00E3160D" w:rsidP="005323FA" w:rsidRDefault="00E3160D" w14:paraId="20A52736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7ADE091F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  <w:p w:rsidR="00E3160D" w:rsidP="005323FA" w:rsidRDefault="00E3160D" w14:paraId="3310E78B" w14:textId="77777777" w14:noSpellErr="1">
            <w:pPr>
              <w:jc w:val="center"/>
            </w:pPr>
          </w:p>
        </w:tc>
        <w:tc>
          <w:tcPr>
            <w:tcW w:w="1502" w:type="dxa"/>
            <w:tcMar/>
          </w:tcPr>
          <w:p w:rsidR="00E3160D" w:rsidP="005323FA" w:rsidRDefault="00E3160D" w14:paraId="2A8F8DF3" w14:textId="77777777" w14:noSpellErr="1">
            <w:pPr>
              <w:jc w:val="center"/>
              <w:rPr/>
            </w:pPr>
            <w:r w:rsidR="3DA9397A">
              <w:rPr/>
              <w:t>No</w:t>
            </w:r>
          </w:p>
        </w:tc>
        <w:tc>
          <w:tcPr>
            <w:tcW w:w="1502" w:type="dxa"/>
            <w:tcMar/>
          </w:tcPr>
          <w:p w:rsidR="00E3160D" w:rsidP="005323FA" w:rsidRDefault="00E3160D" w14:paraId="60455D92" w14:textId="77777777" w14:noSpellErr="1">
            <w:pPr>
              <w:jc w:val="center"/>
              <w:rPr/>
            </w:pPr>
            <w:r w:rsidR="3DA9397A">
              <w:rPr/>
              <w:t>No</w:t>
            </w:r>
          </w:p>
          <w:p w:rsidR="00E3160D" w:rsidP="005323FA" w:rsidRDefault="00E3160D" w14:paraId="60239004" w14:textId="77777777" w14:noSpellErr="1">
            <w:pPr>
              <w:jc w:val="center"/>
            </w:pPr>
          </w:p>
        </w:tc>
      </w:tr>
      <w:tr w:rsidR="00E3160D" w:rsidTr="65C6CCED" w14:paraId="7479481D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1C8237D3" w14:textId="77777777" w14:noSpellErr="1">
            <w:pPr>
              <w:jc w:val="center"/>
              <w:rPr/>
            </w:pPr>
            <w:r w:rsidR="3DA9397A">
              <w:rPr/>
              <w:t>3</w:t>
            </w:r>
          </w:p>
        </w:tc>
        <w:tc>
          <w:tcPr>
            <w:tcW w:w="1502" w:type="dxa"/>
            <w:tcMar/>
          </w:tcPr>
          <w:p w:rsidR="00E3160D" w:rsidP="005323FA" w:rsidRDefault="00E3160D" w14:paraId="4AA457D8" w14:textId="77777777" w14:noSpellErr="1">
            <w:pPr>
              <w:jc w:val="center"/>
              <w:rPr/>
            </w:pPr>
            <w:r w:rsidR="3DA9397A">
              <w:rPr/>
              <w:t>“-54”</w:t>
            </w:r>
          </w:p>
        </w:tc>
        <w:tc>
          <w:tcPr>
            <w:tcW w:w="1502" w:type="dxa"/>
            <w:tcMar/>
          </w:tcPr>
          <w:p w:rsidR="00E3160D" w:rsidP="005323FA" w:rsidRDefault="00E3160D" w14:paraId="1DCACA2B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07BA9F27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  <w:p w:rsidR="00E3160D" w:rsidP="005323FA" w:rsidRDefault="00E3160D" w14:paraId="1D78523E" w14:textId="77777777" w14:noSpellErr="1">
            <w:pPr>
              <w:jc w:val="center"/>
            </w:pPr>
          </w:p>
        </w:tc>
        <w:tc>
          <w:tcPr>
            <w:tcW w:w="1502" w:type="dxa"/>
            <w:tcMar/>
          </w:tcPr>
          <w:p w:rsidR="00E3160D" w:rsidP="005323FA" w:rsidRDefault="00E3160D" w14:paraId="2BF7DB68" w14:textId="77777777" w14:noSpellErr="1">
            <w:pPr>
              <w:jc w:val="center"/>
              <w:rPr/>
            </w:pPr>
            <w:r w:rsidR="3DA9397A">
              <w:rPr/>
              <w:t xml:space="preserve">No </w:t>
            </w:r>
          </w:p>
        </w:tc>
        <w:tc>
          <w:tcPr>
            <w:tcW w:w="1502" w:type="dxa"/>
            <w:tcMar/>
          </w:tcPr>
          <w:p w:rsidR="00E3160D" w:rsidP="005323FA" w:rsidRDefault="00E3160D" w14:paraId="5EA8F82D" w14:textId="77777777" w14:noSpellErr="1">
            <w:pPr>
              <w:jc w:val="center"/>
              <w:rPr/>
            </w:pPr>
            <w:r w:rsidR="3DA9397A">
              <w:rPr/>
              <w:t>No</w:t>
            </w:r>
          </w:p>
          <w:p w:rsidR="00E3160D" w:rsidP="005323FA" w:rsidRDefault="00E3160D" w14:paraId="1345B68F" w14:textId="77777777" w14:noSpellErr="1">
            <w:pPr>
              <w:jc w:val="center"/>
            </w:pPr>
          </w:p>
        </w:tc>
      </w:tr>
      <w:tr w:rsidR="00E3160D" w:rsidTr="65C6CCED" w14:paraId="6C36C60B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6BD07B44" w14:textId="77777777" w14:noSpellErr="1">
            <w:pPr>
              <w:jc w:val="center"/>
              <w:rPr/>
            </w:pPr>
            <w:r w:rsidR="3DA9397A">
              <w:rPr/>
              <w:t>4</w:t>
            </w:r>
          </w:p>
        </w:tc>
        <w:tc>
          <w:tcPr>
            <w:tcW w:w="1502" w:type="dxa"/>
            <w:tcMar/>
          </w:tcPr>
          <w:p w:rsidR="00E3160D" w:rsidP="005323FA" w:rsidRDefault="00E3160D" w14:paraId="3815CDEC" w14:textId="77777777" w14:noSpellErr="1">
            <w:pPr>
              <w:jc w:val="center"/>
              <w:rPr/>
            </w:pPr>
            <w:r w:rsidR="3DA9397A">
              <w:rPr/>
              <w:t>“5.4”</w:t>
            </w:r>
          </w:p>
        </w:tc>
        <w:tc>
          <w:tcPr>
            <w:tcW w:w="1502" w:type="dxa"/>
            <w:tcMar/>
          </w:tcPr>
          <w:p w:rsidR="00E3160D" w:rsidP="005323FA" w:rsidRDefault="00E3160D" w14:paraId="3789B811" w14:textId="77777777">
            <w:pPr>
              <w:jc w:val="center"/>
              <w:rPr/>
            </w:pPr>
            <w:r w:rsidR="3DA9397A">
              <w:rPr/>
              <w:t>Invalid_input</w:t>
            </w:r>
          </w:p>
          <w:p w:rsidR="00E3160D" w:rsidP="005323FA" w:rsidRDefault="00E3160D" w14:paraId="39673C24" w14:textId="77777777" w14:noSpellErr="1">
            <w:pPr>
              <w:jc w:val="center"/>
            </w:pPr>
          </w:p>
        </w:tc>
        <w:tc>
          <w:tcPr>
            <w:tcW w:w="1502" w:type="dxa"/>
            <w:tcMar/>
          </w:tcPr>
          <w:p w:rsidR="00E3160D" w:rsidP="005323FA" w:rsidRDefault="00E3160D" w14:paraId="487B145C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</w:tc>
        <w:tc>
          <w:tcPr>
            <w:tcW w:w="1502" w:type="dxa"/>
            <w:tcMar/>
          </w:tcPr>
          <w:p w:rsidR="00E3160D" w:rsidP="005323FA" w:rsidRDefault="00E3160D" w14:paraId="34C8DAC0" w14:textId="77777777" w14:noSpellErr="1">
            <w:pPr>
              <w:jc w:val="center"/>
              <w:rPr/>
            </w:pPr>
            <w:r w:rsidR="3DA9397A">
              <w:rPr/>
              <w:t>No</w:t>
            </w:r>
          </w:p>
        </w:tc>
        <w:tc>
          <w:tcPr>
            <w:tcW w:w="1502" w:type="dxa"/>
            <w:tcMar/>
          </w:tcPr>
          <w:p w:rsidR="00E3160D" w:rsidP="005323FA" w:rsidRDefault="00E3160D" w14:paraId="187CBC9D" w14:textId="77777777" w14:noSpellErr="1">
            <w:pPr>
              <w:jc w:val="center"/>
              <w:rPr/>
            </w:pPr>
            <w:r w:rsidR="3DA9397A">
              <w:rPr/>
              <w:t xml:space="preserve">No </w:t>
            </w:r>
          </w:p>
          <w:p w:rsidR="00E3160D" w:rsidP="005323FA" w:rsidRDefault="00E3160D" w14:paraId="045C83BE" w14:textId="77777777" w14:noSpellErr="1">
            <w:pPr>
              <w:jc w:val="center"/>
            </w:pPr>
          </w:p>
        </w:tc>
      </w:tr>
      <w:tr w:rsidR="00E3160D" w:rsidTr="65C6CCED" w14:paraId="65463D0C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0C5892C7" w14:textId="77777777" w14:noSpellErr="1">
            <w:pPr>
              <w:jc w:val="center"/>
              <w:rPr/>
            </w:pPr>
            <w:r w:rsidR="3DA9397A">
              <w:rPr/>
              <w:t>5</w:t>
            </w:r>
          </w:p>
        </w:tc>
        <w:tc>
          <w:tcPr>
            <w:tcW w:w="1502" w:type="dxa"/>
            <w:tcMar/>
          </w:tcPr>
          <w:p w:rsidR="00E3160D" w:rsidP="005323FA" w:rsidRDefault="00E3160D" w14:paraId="3D039CA8" w14:textId="77777777" w14:noSpellErr="1">
            <w:pPr>
              <w:jc w:val="center"/>
              <w:rPr/>
            </w:pPr>
            <w:r w:rsidR="3DA9397A">
              <w:rPr/>
              <w:t>“132”</w:t>
            </w:r>
          </w:p>
        </w:tc>
        <w:tc>
          <w:tcPr>
            <w:tcW w:w="1502" w:type="dxa"/>
            <w:tcMar/>
          </w:tcPr>
          <w:p w:rsidR="00E3160D" w:rsidP="005323FA" w:rsidRDefault="00E3160D" w14:paraId="4E9DB3FE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</w:tc>
        <w:tc>
          <w:tcPr>
            <w:tcW w:w="1502" w:type="dxa"/>
            <w:tcMar/>
          </w:tcPr>
          <w:p w:rsidR="00E3160D" w:rsidP="005323FA" w:rsidRDefault="00E3160D" w14:paraId="130F04BF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</w:tc>
        <w:tc>
          <w:tcPr>
            <w:tcW w:w="1502" w:type="dxa"/>
            <w:tcMar/>
          </w:tcPr>
          <w:p w:rsidR="00E3160D" w:rsidP="005323FA" w:rsidRDefault="00E3160D" w14:paraId="4235D553" w14:textId="77777777" w14:noSpellErr="1">
            <w:pPr>
              <w:jc w:val="center"/>
              <w:rPr/>
            </w:pPr>
            <w:r w:rsidR="3DA9397A">
              <w:rPr/>
              <w:t>yes</w:t>
            </w:r>
          </w:p>
        </w:tc>
        <w:tc>
          <w:tcPr>
            <w:tcW w:w="1502" w:type="dxa"/>
            <w:tcMar/>
          </w:tcPr>
          <w:p w:rsidR="00E3160D" w:rsidP="005323FA" w:rsidRDefault="00E3160D" w14:paraId="2645A500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58D7AE4A" w14:textId="77777777" w14:noSpellErr="1">
            <w:pPr>
              <w:jc w:val="center"/>
            </w:pPr>
          </w:p>
        </w:tc>
      </w:tr>
      <w:tr w:rsidR="00E3160D" w:rsidTr="65C6CCED" w14:paraId="6BEC1AAE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52A0F257" w14:textId="77777777" w14:noSpellErr="1">
            <w:pPr>
              <w:jc w:val="center"/>
              <w:rPr/>
            </w:pPr>
            <w:r w:rsidR="3DA9397A">
              <w:rPr/>
              <w:t>6</w:t>
            </w:r>
          </w:p>
        </w:tc>
        <w:tc>
          <w:tcPr>
            <w:tcW w:w="1502" w:type="dxa"/>
            <w:tcMar/>
          </w:tcPr>
          <w:p w:rsidR="00E3160D" w:rsidP="005323FA" w:rsidRDefault="00E3160D" w14:paraId="037DCC8D" w14:textId="77777777" w14:noSpellErr="1">
            <w:pPr>
              <w:jc w:val="center"/>
              <w:rPr/>
            </w:pPr>
            <w:r w:rsidR="3DA9397A">
              <w:rPr/>
              <w:t>“ten”</w:t>
            </w:r>
          </w:p>
        </w:tc>
        <w:tc>
          <w:tcPr>
            <w:tcW w:w="1502" w:type="dxa"/>
            <w:tcMar/>
          </w:tcPr>
          <w:p w:rsidR="00E3160D" w:rsidP="005323FA" w:rsidRDefault="00E3160D" w14:paraId="0C1CE1A4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4B090EB1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  <w:p w:rsidR="00E3160D" w:rsidP="005323FA" w:rsidRDefault="00E3160D" w14:paraId="35858C65" w14:textId="77777777" w14:noSpellErr="1">
            <w:pPr>
              <w:jc w:val="center"/>
            </w:pPr>
          </w:p>
        </w:tc>
        <w:tc>
          <w:tcPr>
            <w:tcW w:w="1502" w:type="dxa"/>
            <w:tcMar/>
          </w:tcPr>
          <w:p w:rsidR="00E3160D" w:rsidP="005323FA" w:rsidRDefault="00E3160D" w14:paraId="5F67CE57" w14:textId="77777777">
            <w:pPr>
              <w:jc w:val="center"/>
              <w:rPr/>
            </w:pPr>
            <w:r w:rsidR="3DA9397A">
              <w:rPr/>
              <w:t xml:space="preserve">No </w:t>
            </w:r>
            <w:r w:rsidR="3DA9397A">
              <w:rPr/>
              <w:t>updation</w:t>
            </w:r>
          </w:p>
        </w:tc>
        <w:tc>
          <w:tcPr>
            <w:tcW w:w="1502" w:type="dxa"/>
            <w:tcMar/>
          </w:tcPr>
          <w:p w:rsidR="00E3160D" w:rsidP="005323FA" w:rsidRDefault="00E3160D" w14:paraId="2C63BCAB" w14:textId="77777777" w14:noSpellErr="1">
            <w:pPr>
              <w:jc w:val="center"/>
              <w:rPr/>
            </w:pPr>
            <w:r w:rsidR="3DA9397A">
              <w:rPr/>
              <w:t>No</w:t>
            </w:r>
          </w:p>
          <w:p w:rsidR="00E3160D" w:rsidP="005323FA" w:rsidRDefault="00E3160D" w14:paraId="0949B687" w14:textId="77777777" w14:noSpellErr="1">
            <w:pPr>
              <w:jc w:val="center"/>
            </w:pPr>
          </w:p>
        </w:tc>
      </w:tr>
      <w:tr w:rsidR="00E3160D" w:rsidTr="65C6CCED" w14:paraId="569C0C64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5BC8638B" w14:textId="77777777" w14:noSpellErr="1">
            <w:pPr>
              <w:jc w:val="center"/>
              <w:rPr/>
            </w:pPr>
            <w:r w:rsidR="3DA9397A">
              <w:rPr/>
              <w:t>7</w:t>
            </w:r>
          </w:p>
        </w:tc>
        <w:tc>
          <w:tcPr>
            <w:tcW w:w="1502" w:type="dxa"/>
            <w:tcMar/>
          </w:tcPr>
          <w:p w:rsidR="00E3160D" w:rsidP="005323FA" w:rsidRDefault="00E3160D" w14:paraId="319FBFB6" w14:textId="77777777" w14:noSpellErr="1">
            <w:pPr>
              <w:jc w:val="center"/>
              <w:rPr/>
            </w:pPr>
            <w:r w:rsidR="3DA9397A">
              <w:rPr/>
              <w:t>“false”</w:t>
            </w:r>
          </w:p>
        </w:tc>
        <w:tc>
          <w:tcPr>
            <w:tcW w:w="1502" w:type="dxa"/>
            <w:tcMar/>
          </w:tcPr>
          <w:p w:rsidR="00E3160D" w:rsidP="005323FA" w:rsidRDefault="00E3160D" w14:paraId="588A7864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533974E9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  <w:p w:rsidR="00E3160D" w:rsidP="005323FA" w:rsidRDefault="00E3160D" w14:paraId="5E46EDA7" w14:textId="77777777" w14:noSpellErr="1">
            <w:pPr>
              <w:jc w:val="center"/>
            </w:pPr>
          </w:p>
        </w:tc>
        <w:tc>
          <w:tcPr>
            <w:tcW w:w="1502" w:type="dxa"/>
            <w:tcMar/>
          </w:tcPr>
          <w:p w:rsidR="00E3160D" w:rsidP="005323FA" w:rsidRDefault="00E3160D" w14:paraId="621805CB" w14:textId="77777777">
            <w:pPr>
              <w:jc w:val="center"/>
              <w:rPr/>
            </w:pPr>
            <w:r w:rsidR="3DA9397A">
              <w:rPr/>
              <w:t xml:space="preserve">No </w:t>
            </w:r>
            <w:r w:rsidR="3DA9397A">
              <w:rPr/>
              <w:t>updation</w:t>
            </w:r>
          </w:p>
        </w:tc>
        <w:tc>
          <w:tcPr>
            <w:tcW w:w="1502" w:type="dxa"/>
            <w:tcMar/>
          </w:tcPr>
          <w:p w:rsidR="00E3160D" w:rsidP="005323FA" w:rsidRDefault="00E3160D" w14:paraId="4EA32CB0" w14:textId="77777777" w14:noSpellErr="1">
            <w:pPr>
              <w:jc w:val="center"/>
              <w:rPr/>
            </w:pPr>
            <w:r w:rsidR="3DA9397A">
              <w:rPr/>
              <w:t>No</w:t>
            </w:r>
          </w:p>
          <w:p w:rsidR="00E3160D" w:rsidP="005323FA" w:rsidRDefault="00E3160D" w14:paraId="64F64403" w14:textId="77777777" w14:noSpellErr="1">
            <w:pPr>
              <w:jc w:val="center"/>
            </w:pPr>
          </w:p>
        </w:tc>
      </w:tr>
      <w:tr w:rsidR="00E3160D" w:rsidTr="65C6CCED" w14:paraId="338207B8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3B944859" w14:textId="77777777" w14:noSpellErr="1">
            <w:pPr>
              <w:jc w:val="center"/>
              <w:rPr/>
            </w:pPr>
            <w:r w:rsidR="3DA9397A">
              <w:rPr/>
              <w:t>8</w:t>
            </w:r>
          </w:p>
        </w:tc>
        <w:tc>
          <w:tcPr>
            <w:tcW w:w="1502" w:type="dxa"/>
            <w:tcMar/>
          </w:tcPr>
          <w:p w:rsidR="00E3160D" w:rsidP="005323FA" w:rsidRDefault="00E3160D" w14:paraId="42A84703" w14:textId="77777777" w14:noSpellErr="1">
            <w:pPr>
              <w:jc w:val="center"/>
              <w:rPr/>
            </w:pPr>
            <w:r w:rsidR="3DA9397A">
              <w:rPr/>
              <w:t>“Meow”</w:t>
            </w:r>
          </w:p>
        </w:tc>
        <w:tc>
          <w:tcPr>
            <w:tcW w:w="1502" w:type="dxa"/>
            <w:tcMar/>
          </w:tcPr>
          <w:p w:rsidR="00E3160D" w:rsidP="005323FA" w:rsidRDefault="00E3160D" w14:paraId="4CB91F45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74F18A75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  <w:p w:rsidR="00E3160D" w:rsidP="005323FA" w:rsidRDefault="00E3160D" w14:paraId="71599606" w14:textId="77777777" w14:noSpellErr="1">
            <w:pPr>
              <w:jc w:val="center"/>
            </w:pPr>
          </w:p>
        </w:tc>
        <w:tc>
          <w:tcPr>
            <w:tcW w:w="1502" w:type="dxa"/>
            <w:tcMar/>
          </w:tcPr>
          <w:p w:rsidR="00E3160D" w:rsidP="005323FA" w:rsidRDefault="00E3160D" w14:paraId="14DD5733" w14:textId="77777777">
            <w:pPr>
              <w:jc w:val="center"/>
              <w:rPr/>
            </w:pPr>
            <w:r w:rsidR="3DA9397A">
              <w:rPr/>
              <w:t xml:space="preserve">No </w:t>
            </w:r>
            <w:r w:rsidR="3DA9397A">
              <w:rPr/>
              <w:t>updation</w:t>
            </w:r>
          </w:p>
        </w:tc>
        <w:tc>
          <w:tcPr>
            <w:tcW w:w="1502" w:type="dxa"/>
            <w:tcMar/>
          </w:tcPr>
          <w:p w:rsidR="00E3160D" w:rsidP="005323FA" w:rsidRDefault="00E3160D" w14:paraId="0A66EC1D" w14:textId="77777777" w14:noSpellErr="1">
            <w:pPr>
              <w:jc w:val="center"/>
              <w:rPr/>
            </w:pPr>
            <w:r w:rsidR="3DA9397A">
              <w:rPr/>
              <w:t>No</w:t>
            </w:r>
          </w:p>
          <w:p w:rsidR="00E3160D" w:rsidP="005323FA" w:rsidRDefault="00E3160D" w14:paraId="297CCAEF" w14:textId="77777777" w14:noSpellErr="1">
            <w:pPr>
              <w:jc w:val="center"/>
            </w:pPr>
          </w:p>
        </w:tc>
      </w:tr>
      <w:tr w:rsidR="00E3160D" w:rsidTr="65C6CCED" w14:paraId="28BA34C9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1E6EEFF8" w14:textId="77777777" w14:noSpellErr="1">
            <w:pPr>
              <w:jc w:val="center"/>
              <w:rPr/>
            </w:pPr>
            <w:r w:rsidR="3DA9397A">
              <w:rPr/>
              <w:t>9</w:t>
            </w:r>
          </w:p>
        </w:tc>
        <w:tc>
          <w:tcPr>
            <w:tcW w:w="1502" w:type="dxa"/>
            <w:tcMar/>
          </w:tcPr>
          <w:p w:rsidR="00E3160D" w:rsidP="005323FA" w:rsidRDefault="00E3160D" w14:paraId="20F8B392" w14:textId="77777777" w14:noSpellErr="1">
            <w:pPr>
              <w:jc w:val="center"/>
              <w:rPr/>
            </w:pPr>
            <w:r w:rsidR="3DA9397A">
              <w:rPr/>
              <w:t>None</w:t>
            </w:r>
          </w:p>
        </w:tc>
        <w:tc>
          <w:tcPr>
            <w:tcW w:w="1502" w:type="dxa"/>
            <w:tcMar/>
          </w:tcPr>
          <w:p w:rsidR="00E3160D" w:rsidP="005323FA" w:rsidRDefault="00E3160D" w14:paraId="000D9D8B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</w:tc>
        <w:tc>
          <w:tcPr>
            <w:tcW w:w="1502" w:type="dxa"/>
            <w:tcMar/>
          </w:tcPr>
          <w:p w:rsidR="00E3160D" w:rsidP="005323FA" w:rsidRDefault="00E3160D" w14:paraId="25618523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</w:tc>
        <w:tc>
          <w:tcPr>
            <w:tcW w:w="1502" w:type="dxa"/>
            <w:tcMar/>
          </w:tcPr>
          <w:p w:rsidR="00E3160D" w:rsidP="005323FA" w:rsidRDefault="00E3160D" w14:paraId="293D4691" w14:textId="77777777" w14:noSpellErr="1">
            <w:pPr>
              <w:jc w:val="center"/>
              <w:rPr/>
            </w:pPr>
            <w:r w:rsidR="3DA9397A">
              <w:rPr/>
              <w:t>yes</w:t>
            </w:r>
          </w:p>
        </w:tc>
        <w:tc>
          <w:tcPr>
            <w:tcW w:w="1502" w:type="dxa"/>
            <w:tcMar/>
          </w:tcPr>
          <w:p w:rsidR="00E3160D" w:rsidP="005323FA" w:rsidRDefault="00E3160D" w14:paraId="2EC8E84B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6C8440E3" w14:textId="77777777" w14:noSpellErr="1">
            <w:pPr>
              <w:jc w:val="center"/>
            </w:pPr>
          </w:p>
        </w:tc>
      </w:tr>
      <w:tr w:rsidR="00E3160D" w:rsidTr="65C6CCED" w14:paraId="16C7F530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0A87C14A" w14:textId="77777777" w14:noSpellErr="1">
            <w:pPr>
              <w:jc w:val="center"/>
              <w:rPr/>
            </w:pPr>
            <w:r w:rsidR="3DA9397A">
              <w:rPr/>
              <w:t>10</w:t>
            </w:r>
          </w:p>
        </w:tc>
        <w:tc>
          <w:tcPr>
            <w:tcW w:w="1502" w:type="dxa"/>
            <w:tcMar/>
          </w:tcPr>
          <w:p w:rsidR="00E3160D" w:rsidP="005323FA" w:rsidRDefault="00E3160D" w14:paraId="150EE530" w14:textId="77777777" w14:noSpellErr="1">
            <w:pPr>
              <w:jc w:val="center"/>
              <w:rPr/>
            </w:pPr>
            <w:r w:rsidR="3DA9397A">
              <w:rPr/>
              <w:t>[23,54,32]</w:t>
            </w:r>
          </w:p>
        </w:tc>
        <w:tc>
          <w:tcPr>
            <w:tcW w:w="1502" w:type="dxa"/>
            <w:tcMar/>
          </w:tcPr>
          <w:p w:rsidR="00E3160D" w:rsidP="005323FA" w:rsidRDefault="00E3160D" w14:paraId="777B29D7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4B012147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  <w:p w:rsidR="00E3160D" w:rsidP="005323FA" w:rsidRDefault="00E3160D" w14:paraId="05668A85" w14:textId="77777777" w14:noSpellErr="1">
            <w:pPr>
              <w:jc w:val="center"/>
            </w:pPr>
          </w:p>
        </w:tc>
        <w:tc>
          <w:tcPr>
            <w:tcW w:w="1502" w:type="dxa"/>
            <w:tcMar/>
          </w:tcPr>
          <w:p w:rsidR="00E3160D" w:rsidP="005323FA" w:rsidRDefault="00E3160D" w14:paraId="49DCCF1B" w14:textId="77777777">
            <w:pPr>
              <w:jc w:val="center"/>
              <w:rPr/>
            </w:pPr>
            <w:r w:rsidR="3DA9397A">
              <w:rPr/>
              <w:t xml:space="preserve">No </w:t>
            </w:r>
            <w:r w:rsidR="3DA9397A">
              <w:rPr/>
              <w:t>updation</w:t>
            </w:r>
          </w:p>
        </w:tc>
        <w:tc>
          <w:tcPr>
            <w:tcW w:w="1502" w:type="dxa"/>
            <w:tcMar/>
          </w:tcPr>
          <w:p w:rsidR="00E3160D" w:rsidP="005323FA" w:rsidRDefault="00E3160D" w14:paraId="370220E4" w14:textId="77777777" w14:noSpellErr="1">
            <w:pPr>
              <w:jc w:val="center"/>
              <w:rPr/>
            </w:pPr>
            <w:r w:rsidR="3DA9397A">
              <w:rPr/>
              <w:t>No</w:t>
            </w:r>
          </w:p>
          <w:p w:rsidR="00E3160D" w:rsidP="005323FA" w:rsidRDefault="00E3160D" w14:paraId="67B49BC0" w14:textId="77777777" w14:noSpellErr="1">
            <w:pPr>
              <w:jc w:val="center"/>
            </w:pPr>
          </w:p>
        </w:tc>
      </w:tr>
      <w:tr w:rsidR="00E3160D" w:rsidTr="65C6CCED" w14:paraId="13916FDD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106C1450" w14:textId="23612CF7">
            <w:pPr>
              <w:jc w:val="center"/>
              <w:rPr/>
            </w:pPr>
            <w:r w:rsidR="3DA9397A">
              <w:rPr/>
              <w:t>1</w:t>
            </w:r>
            <w:r w:rsidR="29900A12">
              <w:rPr/>
              <w:t>1</w:t>
            </w:r>
          </w:p>
        </w:tc>
        <w:tc>
          <w:tcPr>
            <w:tcW w:w="1502" w:type="dxa"/>
            <w:tcMar/>
          </w:tcPr>
          <w:p w:rsidR="00E3160D" w:rsidP="005323FA" w:rsidRDefault="00E3160D" w14:paraId="1D540819" w14:textId="77777777" w14:noSpellErr="1">
            <w:pPr>
              <w:jc w:val="center"/>
              <w:rPr/>
            </w:pPr>
            <w:r w:rsidR="3DA9397A">
              <w:rPr/>
              <w:t>“456”</w:t>
            </w:r>
          </w:p>
        </w:tc>
        <w:tc>
          <w:tcPr>
            <w:tcW w:w="1502" w:type="dxa"/>
            <w:tcMar/>
          </w:tcPr>
          <w:p w:rsidR="00E3160D" w:rsidP="005323FA" w:rsidRDefault="00E3160D" w14:paraId="3BC7620D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6B0964B0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  <w:p w:rsidR="00E3160D" w:rsidP="005323FA" w:rsidRDefault="00E3160D" w14:paraId="62689737" w14:textId="77777777" w14:noSpellErr="1">
            <w:pPr>
              <w:jc w:val="center"/>
            </w:pPr>
          </w:p>
        </w:tc>
        <w:tc>
          <w:tcPr>
            <w:tcW w:w="1502" w:type="dxa"/>
            <w:tcMar/>
          </w:tcPr>
          <w:p w:rsidR="00E3160D" w:rsidP="005323FA" w:rsidRDefault="00E3160D" w14:paraId="617E0CBE" w14:textId="77777777">
            <w:pPr>
              <w:jc w:val="center"/>
              <w:rPr/>
            </w:pPr>
            <w:r w:rsidR="3DA9397A">
              <w:rPr/>
              <w:t xml:space="preserve">No </w:t>
            </w:r>
            <w:r w:rsidR="3DA9397A">
              <w:rPr/>
              <w:t>updation</w:t>
            </w:r>
          </w:p>
        </w:tc>
        <w:tc>
          <w:tcPr>
            <w:tcW w:w="1502" w:type="dxa"/>
            <w:tcMar/>
          </w:tcPr>
          <w:p w:rsidR="00E3160D" w:rsidP="005323FA" w:rsidRDefault="00E3160D" w14:paraId="3BBBC737" w14:textId="77777777" w14:noSpellErr="1">
            <w:pPr>
              <w:jc w:val="center"/>
              <w:rPr/>
            </w:pPr>
            <w:r w:rsidR="3DA9397A">
              <w:rPr/>
              <w:t>No</w:t>
            </w:r>
          </w:p>
          <w:p w:rsidR="00E3160D" w:rsidP="005323FA" w:rsidRDefault="00E3160D" w14:paraId="2DD65BED" w14:textId="77777777" w14:noSpellErr="1">
            <w:pPr>
              <w:jc w:val="center"/>
            </w:pPr>
          </w:p>
        </w:tc>
      </w:tr>
    </w:tbl>
    <w:p w:rsidR="00E3160D" w:rsidP="00E3160D" w:rsidRDefault="00E3160D" w14:paraId="4D7D1FD1" w14:textId="77777777" w14:noSpellErr="1">
      <w:pPr>
        <w:rPr>
          <w:b w:val="1"/>
          <w:bCs w:val="1"/>
        </w:rPr>
      </w:pPr>
    </w:p>
    <w:p w:rsidR="00E3160D" w:rsidP="00E3160D" w:rsidRDefault="00E3160D" w14:paraId="543A670C" w14:textId="77777777" w14:noSpellErr="1">
      <w:pPr>
        <w:rPr>
          <w:b w:val="1"/>
          <w:bCs w:val="1"/>
        </w:rPr>
      </w:pPr>
      <w:r w:rsidRPr="65C6CCED" w:rsidR="3DA9397A">
        <w:rPr>
          <w:b w:val="1"/>
          <w:bCs w:val="1"/>
        </w:rPr>
        <w:t>Impact of test table?</w:t>
      </w:r>
    </w:p>
    <w:p w:rsidR="00E3160D" w:rsidP="00E3160D" w:rsidRDefault="00E3160D" w14:paraId="5F901432" w14:textId="77777777" w14:noSpellErr="1">
      <w:pPr>
        <w:pStyle w:val="ListParagraph"/>
        <w:numPr>
          <w:ilvl w:val="0"/>
          <w:numId w:val="14"/>
        </w:numPr>
        <w:rPr/>
      </w:pPr>
      <w:r w:rsidR="3DA9397A">
        <w:rPr/>
        <w:t>Artefact accepts all input, even those that should be marked invalid.</w:t>
      </w:r>
    </w:p>
    <w:p w:rsidR="00E3160D" w:rsidP="00E3160D" w:rsidRDefault="00E3160D" w14:paraId="35639E07" w14:textId="77777777" w14:noSpellErr="1">
      <w:pPr>
        <w:pStyle w:val="ListParagraph"/>
        <w:numPr>
          <w:ilvl w:val="0"/>
          <w:numId w:val="14"/>
        </w:numPr>
        <w:rPr/>
      </w:pPr>
      <w:r w:rsidR="3DA9397A">
        <w:rPr/>
        <w:t xml:space="preserve">Expected outcome was to reject </w:t>
      </w:r>
      <w:r w:rsidR="3DA9397A">
        <w:rPr/>
        <w:t>non-numeric, negative or float inputs.</w:t>
      </w:r>
    </w:p>
    <w:p w:rsidR="00E3160D" w:rsidP="00E3160D" w:rsidRDefault="00E3160D" w14:paraId="49B2408B" w14:textId="77777777" w14:noSpellErr="1">
      <w:pPr>
        <w:pStyle w:val="ListParagraph"/>
        <w:numPr>
          <w:ilvl w:val="0"/>
          <w:numId w:val="14"/>
        </w:numPr>
        <w:rPr/>
      </w:pPr>
      <w:r w:rsidR="3DA9397A">
        <w:rPr/>
        <w:t xml:space="preserve">Invalid inputs </w:t>
      </w:r>
      <w:r w:rsidR="3DA9397A">
        <w:rPr/>
        <w:t>didn't</w:t>
      </w:r>
      <w:r w:rsidR="3DA9397A">
        <w:rPr/>
        <w:t xml:space="preserve"> update results.</w:t>
      </w:r>
    </w:p>
    <w:p w:rsidR="00E3160D" w:rsidP="00E3160D" w:rsidRDefault="00E3160D" w14:paraId="5662F1B5" w14:textId="77777777" w14:noSpellErr="1">
      <w:pPr>
        <w:pStyle w:val="ListParagraph"/>
        <w:numPr>
          <w:ilvl w:val="0"/>
          <w:numId w:val="14"/>
        </w:numPr>
        <w:rPr/>
      </w:pPr>
      <w:r w:rsidR="3DA9397A">
        <w:rPr/>
        <w:t>System should reject all invalid inputs.</w:t>
      </w:r>
    </w:p>
    <w:p w:rsidR="00E3160D" w:rsidP="00E3160D" w:rsidRDefault="00E3160D" w14:paraId="2CDF8519" w14:textId="77777777" w14:noSpellErr="1">
      <w:pPr>
        <w:rPr>
          <w:b w:val="1"/>
          <w:bCs w:val="1"/>
        </w:rPr>
      </w:pPr>
      <w:r w:rsidRPr="65C6CCED" w:rsidR="3DA9397A">
        <w:rPr>
          <w:b w:val="1"/>
          <w:bCs w:val="1"/>
        </w:rPr>
        <w:t>Major problem1:</w:t>
      </w:r>
    </w:p>
    <w:p w:rsidR="00E3160D" w:rsidP="65C6CCED" w:rsidRDefault="00E3160D" w14:paraId="1601C97B" w14:textId="77777777" w14:noSpellErr="1">
      <w:pPr>
        <w:rPr>
          <w:b w:val="0"/>
          <w:bCs w:val="0"/>
          <w:i w:val="1"/>
          <w:iCs w:val="1"/>
        </w:rPr>
      </w:pPr>
      <w:r w:rsidRPr="65C6CCED" w:rsidR="3DA9397A">
        <w:rPr>
          <w:b w:val="0"/>
          <w:bCs w:val="0"/>
          <w:i w:val="1"/>
          <w:iCs w:val="1"/>
        </w:rPr>
        <w:t>System accepts all inputs.</w:t>
      </w:r>
    </w:p>
    <w:p w:rsidR="00E3160D" w:rsidP="00E3160D" w:rsidRDefault="00E3160D" w14:paraId="5D9B2C67" w14:textId="77777777" w14:noSpellErr="1">
      <w:pPr>
        <w:rPr>
          <w:b w:val="1"/>
          <w:bCs w:val="1"/>
        </w:rPr>
      </w:pPr>
    </w:p>
    <w:p w:rsidR="00E3160D" w:rsidP="00E3160D" w:rsidRDefault="00E3160D" w14:paraId="25035884" w14:textId="77777777" w14:noSpellErr="1">
      <w:pPr>
        <w:rPr>
          <w:b w:val="1"/>
          <w:bCs w:val="1"/>
        </w:rPr>
      </w:pPr>
      <w:r w:rsidRPr="65C6CCED" w:rsidR="3DA9397A">
        <w:rPr>
          <w:b w:val="1"/>
          <w:bCs w:val="1"/>
        </w:rPr>
        <w:t>How I approached this?</w:t>
      </w:r>
    </w:p>
    <w:p w:rsidR="00E3160D" w:rsidP="00E3160D" w:rsidRDefault="00E3160D" w14:paraId="0C67856A" w14:textId="328E2EAB">
      <w:pPr>
        <w:rPr/>
      </w:pPr>
      <w:r w:rsidR="3DA9397A">
        <w:rPr/>
        <w:t xml:space="preserve">I added a paragraph tag to show errors to </w:t>
      </w:r>
      <w:r w:rsidR="3DA9397A">
        <w:rPr/>
        <w:t>users, if</w:t>
      </w:r>
      <w:r w:rsidR="3DA9397A">
        <w:rPr/>
        <w:t xml:space="preserve"> </w:t>
      </w:r>
      <w:r w:rsidR="3DA9397A">
        <w:rPr/>
        <w:t>NaN</w:t>
      </w:r>
      <w:r w:rsidR="3DA9397A">
        <w:rPr/>
        <w:t xml:space="preserve"> </w:t>
      </w:r>
      <w:r w:rsidR="2B1D7075">
        <w:rPr/>
        <w:t xml:space="preserve">was </w:t>
      </w:r>
      <w:r w:rsidR="3DA9397A">
        <w:rPr/>
        <w:t>entered.</w:t>
      </w:r>
    </w:p>
    <w:p w:rsidR="00E3160D" w:rsidP="00E3160D" w:rsidRDefault="00E3160D" w14:paraId="7A75F597" w14:textId="77777777" w14:noSpellErr="1">
      <w:pPr/>
      <w:r w:rsidR="3DA9397A">
        <w:drawing>
          <wp:inline wp14:editId="53F38FB6" wp14:anchorId="268BF0B1">
            <wp:extent cx="1267002" cy="171474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dd55050753043a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670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0D" w:rsidP="00E3160D" w:rsidRDefault="00E3160D" w14:paraId="1A5BAA01" w14:textId="77777777" w14:noSpellErr="1">
      <w:pPr>
        <w:rPr/>
      </w:pPr>
      <w:r w:rsidR="3DA9397A">
        <w:rPr/>
        <w:t xml:space="preserve">I set an onclick feature to </w:t>
      </w:r>
      <w:r w:rsidR="3DA9397A">
        <w:rPr/>
        <w:t>submit</w:t>
      </w:r>
      <w:r w:rsidR="3DA9397A">
        <w:rPr/>
        <w:t xml:space="preserve"> button.</w:t>
      </w:r>
    </w:p>
    <w:p w:rsidR="00E3160D" w:rsidP="00E3160D" w:rsidRDefault="00E3160D" w14:paraId="49959D7D" w14:textId="77777777" w14:noSpellErr="1">
      <w:pPr/>
      <w:r w:rsidR="3DA9397A">
        <w:drawing>
          <wp:inline wp14:editId="0CB4077A" wp14:anchorId="6F7465D0">
            <wp:extent cx="1552792" cy="228632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378a75dbc3f4df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527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0D" w:rsidP="00E3160D" w:rsidRDefault="00E3160D" w14:paraId="0BC795F0" w14:textId="77777777" w14:noSpellErr="1">
      <w:pPr>
        <w:rPr/>
      </w:pPr>
      <w:r w:rsidR="3DA9397A">
        <w:rPr/>
        <w:t xml:space="preserve">I created a function which would show </w:t>
      </w:r>
      <w:r w:rsidR="3DA9397A">
        <w:rPr/>
        <w:t>appropriate message</w:t>
      </w:r>
      <w:r w:rsidR="3DA9397A">
        <w:rPr/>
        <w:t xml:space="preserve"> to the user:</w:t>
      </w:r>
    </w:p>
    <w:p w:rsidR="00E3160D" w:rsidP="00E3160D" w:rsidRDefault="00E3160D" w14:paraId="02CFBD48" w14:textId="77777777" w14:noSpellErr="1">
      <w:pPr/>
      <w:r w:rsidR="3DA9397A">
        <w:drawing>
          <wp:inline wp14:editId="6C2EC273" wp14:anchorId="7229A8EC">
            <wp:extent cx="3743848" cy="2152951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6de6cb363c4e44d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43848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E3160D" w:rsidP="00E3160D" w:rsidRDefault="00E3160D" w14:paraId="769D2342" w14:textId="77777777">
      <w:pPr/>
      <w:r w:rsidR="3DA9397A">
        <w:rPr/>
        <w:t xml:space="preserve">However, I faced with a problem of onclick feature causing </w:t>
      </w:r>
      <w:r w:rsidR="3DA9397A">
        <w:rPr/>
        <w:t>ReferenceError</w:t>
      </w:r>
      <w:r w:rsidR="3DA9397A">
        <w:rPr/>
        <w:t xml:space="preserve">, so I replaced it with </w:t>
      </w:r>
      <w:r w:rsidR="3DA9397A">
        <w:rPr/>
        <w:t>eventListeners</w:t>
      </w:r>
      <w:r w:rsidR="3DA9397A">
        <w:rPr/>
        <w:t>(</w:t>
      </w:r>
      <w:r w:rsidR="3DA9397A">
        <w:rPr/>
        <w:t>).</w:t>
      </w:r>
    </w:p>
    <w:p w:rsidRPr="002B1143" w:rsidR="00E3160D" w:rsidP="00E3160D" w:rsidRDefault="00E3160D" w14:paraId="055E8C59" w14:textId="77777777" w14:noSpellErr="1">
      <w:pPr/>
      <w:r w:rsidR="3DA9397A">
        <w:drawing>
          <wp:inline wp14:editId="41C47034" wp14:anchorId="16F730DC">
            <wp:extent cx="3715268" cy="438211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16870c5f8dcf47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15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E3160D" w:rsidP="00E3160D" w:rsidRDefault="00E3160D" w14:paraId="173AF5FF" w14:textId="77777777">
      <w:pPr/>
      <w:r w:rsidR="3DA9397A">
        <w:rPr/>
        <w:t xml:space="preserve">This resulted in </w:t>
      </w:r>
      <w:r w:rsidR="3DA9397A">
        <w:rPr/>
        <w:t>Updatingdatabase</w:t>
      </w:r>
      <w:r w:rsidR="3DA9397A">
        <w:rPr/>
        <w:t>(</w:t>
      </w:r>
      <w:r w:rsidR="3DA9397A">
        <w:rPr/>
        <w:t xml:space="preserve">) not being called due to 2 </w:t>
      </w:r>
      <w:r w:rsidR="3DA9397A">
        <w:rPr/>
        <w:t>eventListeners</w:t>
      </w:r>
      <w:r w:rsidR="3DA9397A">
        <w:rPr/>
        <w:t>().</w:t>
      </w:r>
    </w:p>
    <w:p w:rsidRPr="002B1143" w:rsidR="00E3160D" w:rsidP="00E3160D" w:rsidRDefault="00E3160D" w14:paraId="4BFBEBF0" w14:textId="77777777">
      <w:pPr/>
      <w:r w:rsidR="3DA9397A">
        <w:rPr/>
        <w:t xml:space="preserve">Therefore, I deleted </w:t>
      </w:r>
      <w:r w:rsidR="3DA9397A">
        <w:rPr/>
        <w:t>Updatingdatabase</w:t>
      </w:r>
      <w:r w:rsidR="3DA9397A">
        <w:rPr/>
        <w:t xml:space="preserve"> </w:t>
      </w:r>
      <w:r w:rsidR="3DA9397A">
        <w:rPr/>
        <w:t>eventListener</w:t>
      </w:r>
      <w:r w:rsidR="3DA9397A">
        <w:rPr/>
        <w:t xml:space="preserve"> and put its function call inside of </w:t>
      </w:r>
      <w:r w:rsidR="3DA9397A">
        <w:rPr/>
        <w:t>myFunction</w:t>
      </w:r>
      <w:r w:rsidR="3DA9397A">
        <w:rPr/>
        <w:t>(</w:t>
      </w:r>
      <w:r w:rsidR="3DA9397A">
        <w:rPr/>
        <w:t>).</w:t>
      </w:r>
    </w:p>
    <w:p w:rsidRPr="002B1143" w:rsidR="00E3160D" w:rsidP="00E3160D" w:rsidRDefault="00E3160D" w14:paraId="1A9727C9" w14:textId="77777777" w14:noSpellErr="1">
      <w:pPr/>
      <w:r w:rsidR="3DA9397A">
        <w:drawing>
          <wp:inline wp14:editId="2EAFD8F8" wp14:anchorId="4A44FCE5">
            <wp:extent cx="3562847" cy="1086001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233fd9620b5747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62847" cy="10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E3160D" w:rsidP="00E3160D" w:rsidRDefault="00E3160D" w14:paraId="33DE1C71" w14:textId="77777777" w14:noSpellErr="1">
      <w:pPr>
        <w:rPr/>
      </w:pPr>
      <w:r w:rsidR="3DA9397A">
        <w:rPr/>
        <w:t>There were no errors, however when a valid input was entered, unwanted message appeared.</w:t>
      </w:r>
    </w:p>
    <w:p w:rsidRPr="002B1143" w:rsidR="00E3160D" w:rsidP="00E3160D" w:rsidRDefault="00E3160D" w14:paraId="6AF5ED65" w14:textId="77777777" w14:noSpellErr="1">
      <w:pPr/>
      <w:r w:rsidR="3DA9397A">
        <w:drawing>
          <wp:inline wp14:editId="000FB5CA" wp14:anchorId="6F908CE1">
            <wp:extent cx="4553586" cy="1238423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e85575ec6d5e42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35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E3160D" w:rsidP="00E3160D" w:rsidRDefault="00E3160D" w14:paraId="77A12D6E" w14:textId="77777777" w14:noSpellErr="1">
      <w:pPr>
        <w:rPr/>
      </w:pPr>
      <w:r w:rsidR="3DA9397A">
        <w:rPr/>
        <w:t>I set text to “” if valid input was entered.</w:t>
      </w:r>
    </w:p>
    <w:p w:rsidRPr="002B1143" w:rsidR="00E3160D" w:rsidP="00E3160D" w:rsidRDefault="00E3160D" w14:paraId="7D58CAF8" w14:textId="77777777" w14:noSpellErr="1">
      <w:pPr/>
      <w:r w:rsidR="3DA9397A">
        <w:drawing>
          <wp:inline wp14:editId="4A2DB788" wp14:anchorId="4BA56814">
            <wp:extent cx="3820058" cy="1619476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9fc8b301e6a345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0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E3160D" w:rsidP="00E3160D" w:rsidRDefault="00E3160D" w14:paraId="526F8F98" w14:textId="77777777" w14:noSpellErr="1">
      <w:pPr>
        <w:rPr/>
      </w:pPr>
      <w:r w:rsidR="3DA9397A">
        <w:rPr/>
        <w:t>I added more conditions for validation:</w:t>
      </w:r>
    </w:p>
    <w:p w:rsidRPr="002B1143" w:rsidR="00E3160D" w:rsidP="00E3160D" w:rsidRDefault="00E3160D" w14:paraId="1CE48BAB" w14:textId="77777777" w14:noSpellErr="1">
      <w:pPr/>
      <w:r w:rsidR="3DA9397A">
        <w:drawing>
          <wp:inline wp14:editId="0A1D76E2" wp14:anchorId="7B93A714">
            <wp:extent cx="2695951" cy="247685"/>
            <wp:effectExtent l="0" t="0" r="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3b82f8a0c99548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595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E3160D" w:rsidP="00E3160D" w:rsidRDefault="00E3160D" w14:paraId="06CEE39C" w14:textId="77777777" w14:noSpellErr="1">
      <w:pPr>
        <w:rPr>
          <w:b w:val="1"/>
          <w:bCs w:val="1"/>
        </w:rPr>
      </w:pPr>
      <w:r w:rsidRPr="65C6CCED" w:rsidR="3DA9397A">
        <w:rPr>
          <w:b w:val="1"/>
          <w:bCs w:val="1"/>
        </w:rPr>
        <w:t>Major problem2:</w:t>
      </w:r>
    </w:p>
    <w:p w:rsidRPr="002B1143" w:rsidR="00E3160D" w:rsidP="00E3160D" w:rsidRDefault="00E3160D" w14:paraId="49FE8BE6" w14:textId="77777777">
      <w:pPr>
        <w:rPr/>
      </w:pPr>
      <w:r w:rsidR="3DA9397A">
        <w:rPr/>
        <w:t xml:space="preserve">I got </w:t>
      </w:r>
      <w:r w:rsidRPr="65C6CCED" w:rsidR="3DA9397A">
        <w:rPr>
          <w:b w:val="1"/>
          <w:bCs w:val="1"/>
        </w:rPr>
        <w:t>NaN</w:t>
      </w:r>
      <w:r w:rsidRPr="65C6CCED" w:rsidR="3DA9397A">
        <w:rPr>
          <w:b w:val="1"/>
          <w:bCs w:val="1"/>
        </w:rPr>
        <w:t>% in “Results”</w:t>
      </w:r>
      <w:r w:rsidR="3DA9397A">
        <w:rPr/>
        <w:t xml:space="preserve"> when radio was not filled in. </w:t>
      </w:r>
    </w:p>
    <w:p w:rsidRPr="002B1143" w:rsidR="00E3160D" w:rsidP="00E3160D" w:rsidRDefault="00E3160D" w14:paraId="4549C12F" w14:textId="77777777" w14:noSpellErr="1">
      <w:pPr/>
      <w:r w:rsidR="3DA9397A">
        <w:drawing>
          <wp:inline wp14:editId="7D31D5E6" wp14:anchorId="785D7EFA">
            <wp:extent cx="1333500" cy="771525"/>
            <wp:effectExtent l="0" t="0" r="0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4b8d5c0179c46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33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E3160D" w:rsidP="00E3160D" w:rsidRDefault="00E3160D" w14:paraId="3984FE9E" w14:textId="77777777" w14:noSpellErr="1">
      <w:pPr>
        <w:rPr/>
      </w:pPr>
      <w:r w:rsidR="3DA9397A">
        <w:rPr/>
        <w:t>Such output could occur due to division by 0:</w:t>
      </w:r>
    </w:p>
    <w:p w:rsidRPr="002B1143" w:rsidR="00E3160D" w:rsidP="00E3160D" w:rsidRDefault="00E3160D" w14:paraId="3E28C55F" w14:textId="77777777" w14:noSpellErr="1">
      <w:pPr/>
      <w:r w:rsidR="3DA9397A">
        <w:drawing>
          <wp:inline wp14:editId="5F4486B5" wp14:anchorId="54EBCA70">
            <wp:extent cx="4925114" cy="447738"/>
            <wp:effectExtent l="0" t="0" r="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70196ad7926d4e2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5114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E3160D" w:rsidP="00E3160D" w:rsidRDefault="00E3160D" w14:paraId="3D289C69" w14:textId="77777777" w14:noSpellErr="1">
      <w:pPr>
        <w:rPr/>
      </w:pPr>
      <w:r w:rsidR="3DA9397A">
        <w:rPr/>
        <w:t xml:space="preserve"> In this function:  </w:t>
      </w:r>
    </w:p>
    <w:p w:rsidRPr="002B1143" w:rsidR="00E3160D" w:rsidP="00E3160D" w:rsidRDefault="00E3160D" w14:paraId="5A054C3F" w14:textId="77777777" w14:noSpellErr="1">
      <w:pPr/>
      <w:r w:rsidR="3DA9397A">
        <w:drawing>
          <wp:inline wp14:editId="10253BAF" wp14:anchorId="0B3384AD">
            <wp:extent cx="5315691" cy="4277322"/>
            <wp:effectExtent l="0" t="0" r="0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dc63082461ba44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569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E3160D" w:rsidP="00E3160D" w:rsidRDefault="00E3160D" w14:paraId="184B0081" w14:textId="77777777" w14:noSpellErr="1">
      <w:pPr/>
      <w:r w:rsidR="3DA9397A">
        <w:rPr/>
        <w:t>I handled this issue before by specifying if length of list is 0, return 0%.</w:t>
      </w:r>
      <w:r w:rsidR="3DA9397A">
        <w:drawing>
          <wp:inline wp14:editId="3AD90E96" wp14:anchorId="753FACA7">
            <wp:extent cx="1810003" cy="600159"/>
            <wp:effectExtent l="0" t="0" r="0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e0d5e7efcf394c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0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E3160D" w:rsidP="00E3160D" w:rsidRDefault="00E3160D" w14:paraId="105F12C2" w14:textId="77777777">
      <w:pPr/>
      <w:r w:rsidR="3DA9397A">
        <w:rPr/>
        <w:t>NaN</w:t>
      </w:r>
      <w:r w:rsidR="3DA9397A">
        <w:rPr/>
        <w:t xml:space="preserve">% should occur only when there is no </w:t>
      </w:r>
      <w:r w:rsidR="3DA9397A">
        <w:rPr/>
        <w:t>previous</w:t>
      </w:r>
      <w:r w:rsidR="3DA9397A">
        <w:rPr/>
        <w:t xml:space="preserve"> answer </w:t>
      </w:r>
      <w:r w:rsidR="3DA9397A">
        <w:rPr/>
        <w:t>submitted</w:t>
      </w:r>
      <w:r w:rsidR="3DA9397A">
        <w:rPr/>
        <w:t xml:space="preserve">, I specified the return to be 0 if output is </w:t>
      </w:r>
      <w:r w:rsidR="3DA9397A">
        <w:rPr/>
        <w:t>NaN</w:t>
      </w:r>
      <w:r w:rsidR="3DA9397A">
        <w:rPr/>
        <w:t xml:space="preserve">. </w:t>
      </w:r>
    </w:p>
    <w:p w:rsidRPr="002B1143" w:rsidR="00E3160D" w:rsidP="00E3160D" w:rsidRDefault="00E3160D" w14:paraId="2A5F514D" w14:textId="77777777" w14:noSpellErr="1">
      <w:pPr/>
      <w:r w:rsidR="3DA9397A">
        <w:drawing>
          <wp:inline wp14:editId="504BEA71" wp14:anchorId="362AE4C9">
            <wp:extent cx="1619476" cy="885948"/>
            <wp:effectExtent l="0" t="0" r="0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8dc63780a3cc40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19476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E3160D" w:rsidP="00E3160D" w:rsidRDefault="00E3160D" w14:paraId="25BED2FD" w14:textId="77777777" w14:noSpellErr="1">
      <w:pPr>
        <w:rPr/>
      </w:pPr>
      <w:r w:rsidR="3DA9397A">
        <w:rPr/>
        <w:t>Final function looked like:</w:t>
      </w:r>
    </w:p>
    <w:p w:rsidRPr="002B1143" w:rsidR="00E3160D" w:rsidP="00E3160D" w:rsidRDefault="00E3160D" w14:paraId="24B0E97C" w14:textId="77777777" w14:noSpellErr="1">
      <w:pPr/>
      <w:r w:rsidR="3DA9397A">
        <w:drawing>
          <wp:inline wp14:editId="7860E6D9" wp14:anchorId="1A22343A">
            <wp:extent cx="5449060" cy="5153746"/>
            <wp:effectExtent l="0" t="0" r="0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77eb8e7112f94b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9060" cy="51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E3160D" w:rsidP="00E3160D" w:rsidRDefault="00E3160D" w14:paraId="31FA0F04" w14:textId="77777777" w14:noSpellErr="1">
      <w:pPr>
        <w:rPr>
          <w:b w:val="1"/>
          <w:bCs w:val="1"/>
        </w:rPr>
      </w:pPr>
      <w:r w:rsidRPr="65C6CCED" w:rsidR="3DA9397A">
        <w:rPr>
          <w:b w:val="1"/>
          <w:bCs w:val="1"/>
        </w:rPr>
        <w:t xml:space="preserve">Final test table: </w:t>
      </w:r>
    </w:p>
    <w:p w:rsidRPr="002B1143" w:rsidR="00E3160D" w:rsidP="00E3160D" w:rsidRDefault="00E3160D" w14:paraId="611EE58B" w14:textId="77777777" w14:noSpellErr="1">
      <w:pPr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0E3160D" w:rsidTr="65C6CCED" w14:paraId="1B0E4CB3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7958DE35" w14:textId="77777777" w14:noSpellErr="1">
            <w:pPr>
              <w:jc w:val="center"/>
              <w:rPr>
                <w:b w:val="1"/>
                <w:bCs w:val="1"/>
              </w:rPr>
            </w:pPr>
            <w:r w:rsidRPr="65C6CCED" w:rsidR="3DA9397A">
              <w:rPr>
                <w:b w:val="1"/>
                <w:bCs w:val="1"/>
              </w:rPr>
              <w:t>Test number</w:t>
            </w:r>
          </w:p>
        </w:tc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615199DA" w14:textId="77777777" w14:noSpellErr="1">
            <w:pPr>
              <w:jc w:val="center"/>
              <w:rPr>
                <w:b w:val="1"/>
                <w:bCs w:val="1"/>
              </w:rPr>
            </w:pPr>
            <w:r w:rsidRPr="65C6CCED" w:rsidR="3DA9397A">
              <w:rPr>
                <w:b w:val="1"/>
                <w:bCs w:val="1"/>
              </w:rPr>
              <w:t>Input</w:t>
            </w:r>
          </w:p>
        </w:tc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1288311E" w14:textId="77777777" w14:noSpellErr="1">
            <w:pPr>
              <w:jc w:val="center"/>
              <w:rPr>
                <w:b w:val="1"/>
                <w:bCs w:val="1"/>
              </w:rPr>
            </w:pPr>
            <w:r w:rsidRPr="65C6CCED" w:rsidR="3DA9397A">
              <w:rPr>
                <w:b w:val="1"/>
                <w:bCs w:val="1"/>
              </w:rPr>
              <w:t>Expected output</w:t>
            </w:r>
          </w:p>
        </w:tc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0DD0F51D" w14:textId="77777777" w14:noSpellErr="1">
            <w:pPr>
              <w:jc w:val="center"/>
              <w:rPr>
                <w:b w:val="1"/>
                <w:bCs w:val="1"/>
              </w:rPr>
            </w:pPr>
            <w:r w:rsidRPr="65C6CCED" w:rsidR="3DA9397A">
              <w:rPr>
                <w:b w:val="1"/>
                <w:bCs w:val="1"/>
              </w:rPr>
              <w:t>Output</w:t>
            </w:r>
          </w:p>
        </w:tc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24580944" w14:textId="77777777" w14:noSpellErr="1">
            <w:pPr>
              <w:jc w:val="center"/>
              <w:rPr>
                <w:b w:val="1"/>
                <w:bCs w:val="1"/>
              </w:rPr>
            </w:pPr>
            <w:r w:rsidRPr="65C6CCED" w:rsidR="3DA9397A">
              <w:rPr>
                <w:b w:val="1"/>
                <w:bCs w:val="1"/>
              </w:rPr>
              <w:t>Correctly updated results</w:t>
            </w:r>
          </w:p>
        </w:tc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6068443A" w14:textId="77777777" w14:noSpellErr="1">
            <w:pPr>
              <w:jc w:val="center"/>
              <w:rPr>
                <w:b w:val="1"/>
                <w:bCs w:val="1"/>
              </w:rPr>
            </w:pPr>
            <w:r w:rsidRPr="65C6CCED" w:rsidR="3DA9397A">
              <w:rPr>
                <w:b w:val="1"/>
                <w:bCs w:val="1"/>
              </w:rPr>
              <w:t>Test pass</w:t>
            </w:r>
          </w:p>
        </w:tc>
      </w:tr>
      <w:tr w:rsidR="00E3160D" w:rsidTr="65C6CCED" w14:paraId="0FDB17C3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0EA12A86" w14:textId="77777777" w14:noSpellErr="1">
            <w:pPr>
              <w:jc w:val="center"/>
              <w:rPr/>
            </w:pPr>
            <w:r w:rsidR="3DA9397A">
              <w:rPr/>
              <w:t>1</w:t>
            </w:r>
          </w:p>
        </w:tc>
        <w:tc>
          <w:tcPr>
            <w:tcW w:w="1502" w:type="dxa"/>
            <w:tcMar/>
          </w:tcPr>
          <w:p w:rsidR="00E3160D" w:rsidP="005323FA" w:rsidRDefault="00E3160D" w14:paraId="57E912B2" w14:textId="77777777" w14:noSpellErr="1">
            <w:pPr>
              <w:jc w:val="center"/>
              <w:rPr/>
            </w:pPr>
            <w:r w:rsidR="3DA9397A">
              <w:rPr/>
              <w:t>“7”</w:t>
            </w:r>
          </w:p>
        </w:tc>
        <w:tc>
          <w:tcPr>
            <w:tcW w:w="1502" w:type="dxa"/>
            <w:tcMar/>
          </w:tcPr>
          <w:p w:rsidR="00E3160D" w:rsidP="005323FA" w:rsidRDefault="00E3160D" w14:paraId="237F2376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</w:tc>
        <w:tc>
          <w:tcPr>
            <w:tcW w:w="1502" w:type="dxa"/>
            <w:tcMar/>
          </w:tcPr>
          <w:p w:rsidR="00E3160D" w:rsidP="005323FA" w:rsidRDefault="00E3160D" w14:paraId="5F8035D0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</w:tc>
        <w:tc>
          <w:tcPr>
            <w:tcW w:w="1502" w:type="dxa"/>
            <w:tcMar/>
          </w:tcPr>
          <w:p w:rsidR="00E3160D" w:rsidP="005323FA" w:rsidRDefault="00E3160D" w14:paraId="549D657F" w14:textId="77777777" w14:noSpellErr="1">
            <w:pPr>
              <w:jc w:val="center"/>
              <w:rPr/>
            </w:pPr>
            <w:r w:rsidR="3DA9397A">
              <w:rPr/>
              <w:t>yes</w:t>
            </w:r>
          </w:p>
        </w:tc>
        <w:tc>
          <w:tcPr>
            <w:tcW w:w="1502" w:type="dxa"/>
            <w:tcMar/>
          </w:tcPr>
          <w:p w:rsidR="00E3160D" w:rsidP="005323FA" w:rsidRDefault="00E3160D" w14:paraId="354B996C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3049875F" w14:textId="77777777" w14:noSpellErr="1">
            <w:pPr>
              <w:jc w:val="center"/>
            </w:pPr>
          </w:p>
        </w:tc>
      </w:tr>
      <w:tr w:rsidR="00E3160D" w:rsidTr="65C6CCED" w14:paraId="1AD5C7E8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632B5BEB" w14:textId="77777777" w14:noSpellErr="1">
            <w:pPr>
              <w:jc w:val="center"/>
              <w:rPr/>
            </w:pPr>
            <w:r w:rsidR="3DA9397A">
              <w:rPr/>
              <w:t>2</w:t>
            </w:r>
          </w:p>
        </w:tc>
        <w:tc>
          <w:tcPr>
            <w:tcW w:w="1502" w:type="dxa"/>
            <w:tcMar/>
          </w:tcPr>
          <w:p w:rsidR="00E3160D" w:rsidP="005323FA" w:rsidRDefault="00E3160D" w14:paraId="11723C89" w14:textId="77777777" w14:noSpellErr="1">
            <w:pPr>
              <w:jc w:val="center"/>
              <w:rPr/>
            </w:pPr>
            <w:r w:rsidR="3DA9397A">
              <w:rPr/>
              <w:t>“0”</w:t>
            </w:r>
          </w:p>
        </w:tc>
        <w:tc>
          <w:tcPr>
            <w:tcW w:w="1502" w:type="dxa"/>
            <w:tcMar/>
          </w:tcPr>
          <w:p w:rsidR="00E3160D" w:rsidP="005323FA" w:rsidRDefault="00E3160D" w14:paraId="66891867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347A0FF2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49C2794D" w14:textId="77777777">
            <w:pPr>
              <w:jc w:val="center"/>
              <w:rPr/>
            </w:pPr>
            <w:r w:rsidR="3DA9397A">
              <w:rPr/>
              <w:t xml:space="preserve">No </w:t>
            </w:r>
            <w:r w:rsidR="3DA9397A">
              <w:rPr/>
              <w:t>updation</w:t>
            </w:r>
          </w:p>
        </w:tc>
        <w:tc>
          <w:tcPr>
            <w:tcW w:w="1502" w:type="dxa"/>
            <w:tcMar/>
          </w:tcPr>
          <w:p w:rsidR="00E3160D" w:rsidP="005323FA" w:rsidRDefault="00E3160D" w14:paraId="44B45644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555E39A1" w14:textId="77777777" w14:noSpellErr="1">
            <w:pPr>
              <w:jc w:val="center"/>
            </w:pPr>
          </w:p>
        </w:tc>
      </w:tr>
      <w:tr w:rsidR="00E3160D" w:rsidTr="65C6CCED" w14:paraId="632A1008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1662D0C5" w14:textId="77777777" w14:noSpellErr="1">
            <w:pPr>
              <w:jc w:val="center"/>
              <w:rPr/>
            </w:pPr>
            <w:r w:rsidR="3DA9397A">
              <w:rPr/>
              <w:t>3</w:t>
            </w:r>
          </w:p>
        </w:tc>
        <w:tc>
          <w:tcPr>
            <w:tcW w:w="1502" w:type="dxa"/>
            <w:tcMar/>
          </w:tcPr>
          <w:p w:rsidR="00E3160D" w:rsidP="005323FA" w:rsidRDefault="00E3160D" w14:paraId="67EFE5F6" w14:textId="77777777" w14:noSpellErr="1">
            <w:pPr>
              <w:jc w:val="center"/>
              <w:rPr/>
            </w:pPr>
            <w:r w:rsidR="3DA9397A">
              <w:rPr/>
              <w:t>“-18”</w:t>
            </w:r>
          </w:p>
        </w:tc>
        <w:tc>
          <w:tcPr>
            <w:tcW w:w="1502" w:type="dxa"/>
            <w:tcMar/>
          </w:tcPr>
          <w:p w:rsidR="00E3160D" w:rsidP="005323FA" w:rsidRDefault="00E3160D" w14:paraId="79560ABF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74E72F4E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640EAF28" w14:textId="77777777">
            <w:pPr>
              <w:jc w:val="center"/>
              <w:rPr/>
            </w:pPr>
            <w:r w:rsidR="3DA9397A">
              <w:rPr/>
              <w:t xml:space="preserve">No </w:t>
            </w:r>
            <w:r w:rsidR="3DA9397A">
              <w:rPr/>
              <w:t>updation</w:t>
            </w:r>
          </w:p>
        </w:tc>
        <w:tc>
          <w:tcPr>
            <w:tcW w:w="1502" w:type="dxa"/>
            <w:tcMar/>
          </w:tcPr>
          <w:p w:rsidR="00E3160D" w:rsidP="005323FA" w:rsidRDefault="00E3160D" w14:paraId="22627A0F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36F153D6" w14:textId="77777777" w14:noSpellErr="1">
            <w:pPr>
              <w:jc w:val="center"/>
            </w:pPr>
          </w:p>
        </w:tc>
      </w:tr>
      <w:tr w:rsidR="00E3160D" w:rsidTr="65C6CCED" w14:paraId="0C14D1A9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5FB5F432" w14:textId="77777777" w14:noSpellErr="1">
            <w:pPr>
              <w:jc w:val="center"/>
              <w:rPr/>
            </w:pPr>
            <w:r w:rsidR="3DA9397A">
              <w:rPr/>
              <w:t>4</w:t>
            </w:r>
          </w:p>
        </w:tc>
        <w:tc>
          <w:tcPr>
            <w:tcW w:w="1502" w:type="dxa"/>
            <w:tcMar/>
          </w:tcPr>
          <w:p w:rsidR="00E3160D" w:rsidP="005323FA" w:rsidRDefault="00E3160D" w14:paraId="62661494" w14:textId="77777777" w14:noSpellErr="1">
            <w:pPr>
              <w:jc w:val="center"/>
              <w:rPr/>
            </w:pPr>
            <w:r w:rsidR="3DA9397A">
              <w:rPr/>
              <w:t>“12.8”</w:t>
            </w:r>
          </w:p>
        </w:tc>
        <w:tc>
          <w:tcPr>
            <w:tcW w:w="1502" w:type="dxa"/>
            <w:tcMar/>
          </w:tcPr>
          <w:p w:rsidR="00E3160D" w:rsidP="005323FA" w:rsidRDefault="00E3160D" w14:paraId="0130599F" w14:textId="77777777">
            <w:pPr>
              <w:jc w:val="center"/>
              <w:rPr/>
            </w:pPr>
            <w:r w:rsidR="3DA9397A">
              <w:rPr/>
              <w:t>Invalid_input</w:t>
            </w:r>
          </w:p>
          <w:p w:rsidR="00E3160D" w:rsidP="005323FA" w:rsidRDefault="00E3160D" w14:paraId="36EAD2CC" w14:textId="77777777" w14:noSpellErr="1">
            <w:pPr>
              <w:jc w:val="center"/>
            </w:pPr>
          </w:p>
        </w:tc>
        <w:tc>
          <w:tcPr>
            <w:tcW w:w="1502" w:type="dxa"/>
            <w:tcMar/>
          </w:tcPr>
          <w:p w:rsidR="00E3160D" w:rsidP="005323FA" w:rsidRDefault="00E3160D" w14:paraId="69A5B220" w14:textId="77777777">
            <w:pPr>
              <w:jc w:val="center"/>
              <w:rPr/>
            </w:pPr>
            <w:r w:rsidR="3DA9397A">
              <w:rPr/>
              <w:t>Invalid_input</w:t>
            </w:r>
          </w:p>
          <w:p w:rsidR="00E3160D" w:rsidP="005323FA" w:rsidRDefault="00E3160D" w14:paraId="14AF6F03" w14:textId="77777777" w14:noSpellErr="1">
            <w:pPr>
              <w:jc w:val="center"/>
            </w:pPr>
          </w:p>
        </w:tc>
        <w:tc>
          <w:tcPr>
            <w:tcW w:w="1502" w:type="dxa"/>
            <w:tcMar/>
          </w:tcPr>
          <w:p w:rsidR="00E3160D" w:rsidP="005323FA" w:rsidRDefault="00E3160D" w14:paraId="29428375" w14:textId="77777777">
            <w:pPr>
              <w:jc w:val="center"/>
              <w:rPr/>
            </w:pPr>
            <w:r w:rsidR="3DA9397A">
              <w:rPr/>
              <w:t xml:space="preserve">No </w:t>
            </w:r>
            <w:r w:rsidR="3DA9397A">
              <w:rPr/>
              <w:t>updation</w:t>
            </w:r>
          </w:p>
          <w:p w:rsidR="00E3160D" w:rsidP="005323FA" w:rsidRDefault="00E3160D" w14:paraId="77B9F046" w14:textId="77777777" w14:noSpellErr="1">
            <w:pPr>
              <w:jc w:val="center"/>
            </w:pPr>
          </w:p>
        </w:tc>
        <w:tc>
          <w:tcPr>
            <w:tcW w:w="1502" w:type="dxa"/>
            <w:tcMar/>
          </w:tcPr>
          <w:p w:rsidR="00E3160D" w:rsidP="005323FA" w:rsidRDefault="00E3160D" w14:paraId="3343A64A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454F3E46" w14:textId="77777777" w14:noSpellErr="1">
            <w:pPr>
              <w:jc w:val="center"/>
            </w:pPr>
          </w:p>
        </w:tc>
      </w:tr>
      <w:tr w:rsidR="00E3160D" w:rsidTr="65C6CCED" w14:paraId="299FC1E6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15BBE5C9" w14:textId="77777777" w14:noSpellErr="1">
            <w:pPr>
              <w:jc w:val="center"/>
              <w:rPr/>
            </w:pPr>
            <w:r w:rsidR="3DA9397A">
              <w:rPr/>
              <w:t>5</w:t>
            </w:r>
          </w:p>
        </w:tc>
        <w:tc>
          <w:tcPr>
            <w:tcW w:w="1502" w:type="dxa"/>
            <w:tcMar/>
          </w:tcPr>
          <w:p w:rsidR="00E3160D" w:rsidP="005323FA" w:rsidRDefault="00E3160D" w14:paraId="646B1BFF" w14:textId="77777777" w14:noSpellErr="1">
            <w:pPr>
              <w:jc w:val="center"/>
              <w:rPr/>
            </w:pPr>
            <w:r w:rsidR="3DA9397A">
              <w:rPr/>
              <w:t>“176”</w:t>
            </w:r>
          </w:p>
        </w:tc>
        <w:tc>
          <w:tcPr>
            <w:tcW w:w="1502" w:type="dxa"/>
            <w:tcMar/>
          </w:tcPr>
          <w:p w:rsidR="00E3160D" w:rsidP="005323FA" w:rsidRDefault="00E3160D" w14:paraId="7C1DE684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</w:tc>
        <w:tc>
          <w:tcPr>
            <w:tcW w:w="1502" w:type="dxa"/>
            <w:tcMar/>
          </w:tcPr>
          <w:p w:rsidR="00E3160D" w:rsidP="005323FA" w:rsidRDefault="00E3160D" w14:paraId="222150D6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</w:tc>
        <w:tc>
          <w:tcPr>
            <w:tcW w:w="1502" w:type="dxa"/>
            <w:tcMar/>
          </w:tcPr>
          <w:p w:rsidR="00E3160D" w:rsidP="005323FA" w:rsidRDefault="00E3160D" w14:paraId="7326F762" w14:textId="77777777" w14:noSpellErr="1">
            <w:pPr>
              <w:jc w:val="center"/>
              <w:rPr/>
            </w:pPr>
            <w:r w:rsidR="3DA9397A">
              <w:rPr/>
              <w:t>yes</w:t>
            </w:r>
          </w:p>
        </w:tc>
        <w:tc>
          <w:tcPr>
            <w:tcW w:w="1502" w:type="dxa"/>
            <w:tcMar/>
          </w:tcPr>
          <w:p w:rsidR="00E3160D" w:rsidP="005323FA" w:rsidRDefault="00E3160D" w14:paraId="38ED5C0B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04F0EC24" w14:textId="77777777" w14:noSpellErr="1">
            <w:pPr>
              <w:jc w:val="center"/>
            </w:pPr>
          </w:p>
        </w:tc>
      </w:tr>
      <w:tr w:rsidR="00E3160D" w:rsidTr="65C6CCED" w14:paraId="5BE9BE25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70DE5D75" w14:textId="77777777" w14:noSpellErr="1">
            <w:pPr>
              <w:jc w:val="center"/>
              <w:rPr/>
            </w:pPr>
            <w:r w:rsidR="3DA9397A">
              <w:rPr/>
              <w:t>6</w:t>
            </w:r>
          </w:p>
        </w:tc>
        <w:tc>
          <w:tcPr>
            <w:tcW w:w="1502" w:type="dxa"/>
            <w:tcMar/>
          </w:tcPr>
          <w:p w:rsidR="00E3160D" w:rsidP="005323FA" w:rsidRDefault="00E3160D" w14:paraId="1DB44798" w14:textId="77777777" w14:noSpellErr="1">
            <w:pPr>
              <w:jc w:val="center"/>
              <w:rPr/>
            </w:pPr>
            <w:r w:rsidR="3DA9397A">
              <w:rPr/>
              <w:t>“five”</w:t>
            </w:r>
          </w:p>
        </w:tc>
        <w:tc>
          <w:tcPr>
            <w:tcW w:w="1502" w:type="dxa"/>
            <w:tcMar/>
          </w:tcPr>
          <w:p w:rsidR="00E3160D" w:rsidP="005323FA" w:rsidRDefault="00E3160D" w14:paraId="282B4FE3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20A47DC0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6178F0C3" w14:textId="77777777">
            <w:pPr>
              <w:jc w:val="center"/>
              <w:rPr/>
            </w:pPr>
            <w:r w:rsidR="3DA9397A">
              <w:rPr/>
              <w:t xml:space="preserve">No </w:t>
            </w:r>
            <w:r w:rsidR="3DA9397A">
              <w:rPr/>
              <w:t>updation</w:t>
            </w:r>
          </w:p>
        </w:tc>
        <w:tc>
          <w:tcPr>
            <w:tcW w:w="1502" w:type="dxa"/>
            <w:tcMar/>
          </w:tcPr>
          <w:p w:rsidR="00E3160D" w:rsidP="005323FA" w:rsidRDefault="00E3160D" w14:paraId="77B943A6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19653D34" w14:textId="77777777" w14:noSpellErr="1">
            <w:pPr>
              <w:jc w:val="center"/>
            </w:pPr>
          </w:p>
        </w:tc>
      </w:tr>
      <w:tr w:rsidR="00E3160D" w:rsidTr="65C6CCED" w14:paraId="52C5F32D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31306B82" w14:textId="77777777" w14:noSpellErr="1">
            <w:pPr>
              <w:jc w:val="center"/>
              <w:rPr/>
            </w:pPr>
            <w:r w:rsidR="3DA9397A">
              <w:rPr/>
              <w:t>7</w:t>
            </w:r>
          </w:p>
        </w:tc>
        <w:tc>
          <w:tcPr>
            <w:tcW w:w="1502" w:type="dxa"/>
            <w:tcMar/>
          </w:tcPr>
          <w:p w:rsidR="00E3160D" w:rsidP="005323FA" w:rsidRDefault="00E3160D" w14:paraId="29991A71" w14:textId="77777777" w14:noSpellErr="1">
            <w:pPr>
              <w:jc w:val="center"/>
              <w:rPr/>
            </w:pPr>
            <w:r w:rsidR="3DA9397A">
              <w:rPr/>
              <w:t>“true”</w:t>
            </w:r>
          </w:p>
        </w:tc>
        <w:tc>
          <w:tcPr>
            <w:tcW w:w="1502" w:type="dxa"/>
            <w:tcMar/>
          </w:tcPr>
          <w:p w:rsidR="00E3160D" w:rsidP="005323FA" w:rsidRDefault="00E3160D" w14:paraId="71982E13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762C849D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24E862AA" w14:textId="77777777">
            <w:pPr>
              <w:jc w:val="center"/>
              <w:rPr/>
            </w:pPr>
            <w:r w:rsidR="3DA9397A">
              <w:rPr/>
              <w:t xml:space="preserve">No </w:t>
            </w:r>
            <w:r w:rsidR="3DA9397A">
              <w:rPr/>
              <w:t>updation</w:t>
            </w:r>
          </w:p>
        </w:tc>
        <w:tc>
          <w:tcPr>
            <w:tcW w:w="1502" w:type="dxa"/>
            <w:tcMar/>
          </w:tcPr>
          <w:p w:rsidR="00E3160D" w:rsidP="005323FA" w:rsidRDefault="00E3160D" w14:paraId="021DCF54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4CA78C80" w14:textId="77777777" w14:noSpellErr="1">
            <w:pPr>
              <w:jc w:val="center"/>
            </w:pPr>
          </w:p>
        </w:tc>
      </w:tr>
      <w:tr w:rsidR="00E3160D" w:rsidTr="65C6CCED" w14:paraId="3C0DE281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0F0EECAD" w14:textId="77777777" w14:noSpellErr="1">
            <w:pPr>
              <w:jc w:val="center"/>
              <w:rPr/>
            </w:pPr>
            <w:r w:rsidR="3DA9397A">
              <w:rPr/>
              <w:t>8</w:t>
            </w:r>
          </w:p>
        </w:tc>
        <w:tc>
          <w:tcPr>
            <w:tcW w:w="1502" w:type="dxa"/>
            <w:tcMar/>
          </w:tcPr>
          <w:p w:rsidR="00E3160D" w:rsidP="005323FA" w:rsidRDefault="00E3160D" w14:paraId="4A9A6ED5" w14:textId="77777777" w14:noSpellErr="1">
            <w:pPr>
              <w:jc w:val="center"/>
              <w:rPr/>
            </w:pPr>
            <w:r w:rsidR="3DA9397A">
              <w:rPr/>
              <w:t>“Hi”</w:t>
            </w:r>
          </w:p>
        </w:tc>
        <w:tc>
          <w:tcPr>
            <w:tcW w:w="1502" w:type="dxa"/>
            <w:tcMar/>
          </w:tcPr>
          <w:p w:rsidR="00E3160D" w:rsidP="005323FA" w:rsidRDefault="00E3160D" w14:paraId="219AADE2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460D7C09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0E5C434F" w14:textId="77777777">
            <w:pPr>
              <w:jc w:val="center"/>
              <w:rPr/>
            </w:pPr>
            <w:r w:rsidR="3DA9397A">
              <w:rPr/>
              <w:t xml:space="preserve">No </w:t>
            </w:r>
            <w:r w:rsidR="3DA9397A">
              <w:rPr/>
              <w:t>updation</w:t>
            </w:r>
          </w:p>
        </w:tc>
        <w:tc>
          <w:tcPr>
            <w:tcW w:w="1502" w:type="dxa"/>
            <w:tcMar/>
          </w:tcPr>
          <w:p w:rsidR="00E3160D" w:rsidP="005323FA" w:rsidRDefault="00E3160D" w14:paraId="048EDF9B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7824EFBB" w14:textId="77777777" w14:noSpellErr="1">
            <w:pPr>
              <w:jc w:val="center"/>
            </w:pPr>
          </w:p>
        </w:tc>
      </w:tr>
      <w:tr w:rsidR="00E3160D" w:rsidTr="65C6CCED" w14:paraId="008FFFDF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7BB73538" w14:textId="77777777" w14:noSpellErr="1">
            <w:pPr>
              <w:jc w:val="center"/>
              <w:rPr/>
            </w:pPr>
            <w:r w:rsidR="3DA9397A">
              <w:rPr/>
              <w:t>9</w:t>
            </w:r>
          </w:p>
        </w:tc>
        <w:tc>
          <w:tcPr>
            <w:tcW w:w="1502" w:type="dxa"/>
            <w:tcMar/>
          </w:tcPr>
          <w:p w:rsidR="00E3160D" w:rsidP="005323FA" w:rsidRDefault="00E3160D" w14:paraId="3E8194B0" w14:textId="77777777" w14:noSpellErr="1">
            <w:pPr>
              <w:jc w:val="center"/>
              <w:rPr/>
            </w:pPr>
            <w:r w:rsidR="3DA9397A">
              <w:rPr/>
              <w:t>None</w:t>
            </w:r>
          </w:p>
        </w:tc>
        <w:tc>
          <w:tcPr>
            <w:tcW w:w="1502" w:type="dxa"/>
            <w:tcMar/>
          </w:tcPr>
          <w:p w:rsidR="00E3160D" w:rsidP="005323FA" w:rsidRDefault="00E3160D" w14:paraId="0C31FAC8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</w:tc>
        <w:tc>
          <w:tcPr>
            <w:tcW w:w="1502" w:type="dxa"/>
            <w:tcMar/>
          </w:tcPr>
          <w:p w:rsidR="00E3160D" w:rsidP="005323FA" w:rsidRDefault="00E3160D" w14:paraId="746E9223" w14:textId="77777777" w14:noSpellErr="1">
            <w:pPr>
              <w:jc w:val="center"/>
              <w:rPr/>
            </w:pPr>
            <w:r w:rsidR="3DA9397A">
              <w:rPr/>
              <w:t>accept</w:t>
            </w:r>
          </w:p>
        </w:tc>
        <w:tc>
          <w:tcPr>
            <w:tcW w:w="1502" w:type="dxa"/>
            <w:tcMar/>
          </w:tcPr>
          <w:p w:rsidR="00E3160D" w:rsidP="005323FA" w:rsidRDefault="00E3160D" w14:paraId="50E92D7E" w14:textId="77777777" w14:noSpellErr="1">
            <w:pPr>
              <w:jc w:val="center"/>
              <w:rPr/>
            </w:pPr>
            <w:r w:rsidR="3DA9397A">
              <w:rPr/>
              <w:t>yes</w:t>
            </w:r>
          </w:p>
        </w:tc>
        <w:tc>
          <w:tcPr>
            <w:tcW w:w="1502" w:type="dxa"/>
            <w:tcMar/>
          </w:tcPr>
          <w:p w:rsidR="00E3160D" w:rsidP="005323FA" w:rsidRDefault="00E3160D" w14:paraId="1C832074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6D80C845" w14:textId="77777777" w14:noSpellErr="1">
            <w:pPr>
              <w:jc w:val="center"/>
            </w:pPr>
          </w:p>
        </w:tc>
      </w:tr>
      <w:tr w:rsidR="00E3160D" w:rsidTr="65C6CCED" w14:paraId="1B02E862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2F57CAC8" w14:textId="77777777" w14:noSpellErr="1">
            <w:pPr>
              <w:jc w:val="center"/>
              <w:rPr/>
            </w:pPr>
            <w:r w:rsidR="3DA9397A">
              <w:rPr/>
              <w:t>10</w:t>
            </w:r>
          </w:p>
        </w:tc>
        <w:tc>
          <w:tcPr>
            <w:tcW w:w="1502" w:type="dxa"/>
            <w:tcMar/>
          </w:tcPr>
          <w:p w:rsidR="00E3160D" w:rsidP="005323FA" w:rsidRDefault="00E3160D" w14:paraId="560B1A0C" w14:textId="77777777" w14:noSpellErr="1">
            <w:pPr>
              <w:jc w:val="center"/>
              <w:rPr/>
            </w:pPr>
            <w:r w:rsidR="3DA9397A">
              <w:rPr/>
              <w:t>[14,67,98]</w:t>
            </w:r>
          </w:p>
        </w:tc>
        <w:tc>
          <w:tcPr>
            <w:tcW w:w="1502" w:type="dxa"/>
            <w:tcMar/>
          </w:tcPr>
          <w:p w:rsidR="00E3160D" w:rsidP="005323FA" w:rsidRDefault="00E3160D" w14:paraId="02F316F7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42C4C05F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1114D0A9" w14:textId="77777777">
            <w:pPr>
              <w:jc w:val="center"/>
              <w:rPr/>
            </w:pPr>
            <w:r w:rsidR="3DA9397A">
              <w:rPr/>
              <w:t xml:space="preserve">No </w:t>
            </w:r>
            <w:r w:rsidR="3DA9397A">
              <w:rPr/>
              <w:t>updation</w:t>
            </w:r>
          </w:p>
        </w:tc>
        <w:tc>
          <w:tcPr>
            <w:tcW w:w="1502" w:type="dxa"/>
            <w:tcMar/>
          </w:tcPr>
          <w:p w:rsidR="00E3160D" w:rsidP="005323FA" w:rsidRDefault="00E3160D" w14:paraId="6695AD32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17225426" w14:textId="77777777" w14:noSpellErr="1">
            <w:pPr>
              <w:jc w:val="center"/>
            </w:pPr>
          </w:p>
        </w:tc>
      </w:tr>
      <w:tr w:rsidR="00E3160D" w:rsidTr="65C6CCED" w14:paraId="257C6D42" w14:textId="77777777">
        <w:trPr>
          <w:trHeight w:val="300"/>
        </w:trPr>
        <w:tc>
          <w:tcPr>
            <w:tcW w:w="1502" w:type="dxa"/>
            <w:shd w:val="clear" w:color="auto" w:fill="DAE8F8"/>
            <w:tcMar/>
          </w:tcPr>
          <w:p w:rsidR="00E3160D" w:rsidP="005323FA" w:rsidRDefault="00E3160D" w14:paraId="5D20B0E3" w14:textId="6C8FD79E">
            <w:pPr>
              <w:jc w:val="center"/>
              <w:rPr/>
            </w:pPr>
            <w:r w:rsidR="3DA9397A">
              <w:rPr/>
              <w:t>1</w:t>
            </w:r>
            <w:r w:rsidR="12382FA1">
              <w:rPr/>
              <w:t>1</w:t>
            </w:r>
          </w:p>
        </w:tc>
        <w:tc>
          <w:tcPr>
            <w:tcW w:w="1502" w:type="dxa"/>
            <w:tcMar/>
          </w:tcPr>
          <w:p w:rsidR="00E3160D" w:rsidP="005323FA" w:rsidRDefault="00E3160D" w14:paraId="4A2EDF63" w14:textId="77777777" w14:noSpellErr="1">
            <w:pPr>
              <w:jc w:val="center"/>
              <w:rPr/>
            </w:pPr>
            <w:r w:rsidR="3DA9397A">
              <w:rPr/>
              <w:t>“256”</w:t>
            </w:r>
          </w:p>
        </w:tc>
        <w:tc>
          <w:tcPr>
            <w:tcW w:w="1502" w:type="dxa"/>
            <w:tcMar/>
          </w:tcPr>
          <w:p w:rsidR="00E3160D" w:rsidP="005323FA" w:rsidRDefault="00E3160D" w14:paraId="033CBA87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4BCC6D30" w14:textId="77777777">
            <w:pPr>
              <w:jc w:val="center"/>
              <w:rPr/>
            </w:pPr>
            <w:r w:rsidR="3DA9397A">
              <w:rPr/>
              <w:t>Invalid_input</w:t>
            </w:r>
          </w:p>
        </w:tc>
        <w:tc>
          <w:tcPr>
            <w:tcW w:w="1502" w:type="dxa"/>
            <w:tcMar/>
          </w:tcPr>
          <w:p w:rsidR="00E3160D" w:rsidP="005323FA" w:rsidRDefault="00E3160D" w14:paraId="7C85A15A" w14:textId="77777777">
            <w:pPr>
              <w:jc w:val="center"/>
              <w:rPr/>
            </w:pPr>
            <w:r w:rsidR="3DA9397A">
              <w:rPr/>
              <w:t xml:space="preserve">No </w:t>
            </w:r>
            <w:r w:rsidR="3DA9397A">
              <w:rPr/>
              <w:t>updation</w:t>
            </w:r>
          </w:p>
        </w:tc>
        <w:tc>
          <w:tcPr>
            <w:tcW w:w="1502" w:type="dxa"/>
            <w:tcMar/>
          </w:tcPr>
          <w:p w:rsidR="00E3160D" w:rsidP="005323FA" w:rsidRDefault="00E3160D" w14:paraId="2D8C0583" w14:textId="77777777" w14:noSpellErr="1">
            <w:pPr>
              <w:jc w:val="center"/>
              <w:rPr/>
            </w:pPr>
            <w:r w:rsidR="3DA9397A">
              <w:rPr/>
              <w:t>yes</w:t>
            </w:r>
          </w:p>
          <w:p w:rsidR="00E3160D" w:rsidP="005323FA" w:rsidRDefault="00E3160D" w14:paraId="6FBC4A54" w14:textId="77777777" w14:noSpellErr="1">
            <w:pPr>
              <w:jc w:val="center"/>
            </w:pPr>
          </w:p>
        </w:tc>
      </w:tr>
    </w:tbl>
    <w:p w:rsidRPr="002B1143" w:rsidR="00E3160D" w:rsidP="00E3160D" w:rsidRDefault="00E3160D" w14:paraId="31783074" w14:textId="77777777" w14:noSpellErr="1">
      <w:pPr>
        <w:rPr>
          <w:b w:val="1"/>
          <w:bCs w:val="1"/>
        </w:rPr>
      </w:pPr>
    </w:p>
    <w:p w:rsidRPr="002B1143" w:rsidR="00E3160D" w:rsidP="00E3160D" w:rsidRDefault="00E3160D" w14:paraId="6AE7A3CF" w14:textId="77777777" w14:noSpellErr="1">
      <w:pPr>
        <w:rPr>
          <w:b w:val="1"/>
          <w:bCs w:val="1"/>
        </w:rPr>
      </w:pPr>
      <w:r w:rsidRPr="65C6CCED" w:rsidR="3DA9397A">
        <w:rPr>
          <w:b w:val="1"/>
          <w:bCs w:val="1"/>
        </w:rPr>
        <w:t>All tests passed!</w:t>
      </w:r>
    </w:p>
    <w:p w:rsidR="3297719C" w:rsidDel="00E3160D" w:rsidP="65C6CCED" w:rsidRDefault="3297719C" w14:paraId="3C967F00" w14:noSpellErr="1" w14:textId="2C5D5CB6">
      <w:pPr>
        <w:pStyle w:val="Normal"/>
      </w:pPr>
    </w:p>
    <w:p w:rsidR="65C6CCED" w:rsidRDefault="65C6CCED" w14:paraId="4D532A96" w14:textId="6286A32B"/>
    <w:p w:rsidR="65C6CCED" w:rsidRDefault="65C6CCED" w14:paraId="20CBDDC4" w14:textId="6ECD1F29"/>
    <w:p w:rsidR="65C6CCED" w:rsidRDefault="65C6CCED" w14:paraId="788F82A7" w14:textId="0E3357FC"/>
    <w:p w:rsidR="65C6CCED" w:rsidRDefault="65C6CCED" w14:paraId="3980B137" w14:textId="7F298B67"/>
    <w:p w:rsidR="65C6CCED" w:rsidRDefault="65C6CCED" w14:paraId="4F1EB898" w14:textId="2E218B7C"/>
    <w:p w:rsidR="65C6CCED" w:rsidRDefault="65C6CCED" w14:paraId="6FB2727E" w14:textId="3122486C"/>
    <w:p w:rsidR="65C6CCED" w:rsidRDefault="65C6CCED" w14:paraId="0DD00A61" w14:textId="336E9A4C"/>
    <w:p w:rsidR="65C6CCED" w:rsidRDefault="65C6CCED" w14:paraId="0FB07DF1" w14:textId="40D32050"/>
    <w:p w:rsidR="65C6CCED" w:rsidRDefault="65C6CCED" w14:paraId="150215CC" w14:textId="47B1327D"/>
    <w:p w:rsidR="65C6CCED" w:rsidRDefault="65C6CCED" w14:paraId="2ABA420F" w14:textId="5471A9A2"/>
    <w:p w:rsidR="65C6CCED" w:rsidRDefault="65C6CCED" w14:paraId="2AED30AD" w14:textId="1851DD9F"/>
    <w:p w:rsidR="65C6CCED" w:rsidRDefault="65C6CCED" w14:paraId="1DD51FE3" w14:textId="5752785D"/>
    <w:p w:rsidRPr="002B1143" w:rsidR="002B1143" w:rsidDel="00E3160D" w:rsidP="65C6CCED" w:rsidRDefault="002B1143" w14:paraId="146D111F" w14:noSpellErr="1" w14:textId="388A68DB">
      <w:pPr>
        <w:pStyle w:val="Normal"/>
        <w:rPr>
          <w:b w:val="1"/>
          <w:bCs w:val="1"/>
        </w:rPr>
      </w:pPr>
    </w:p>
    <w:p w:rsidRPr="002B1143" w:rsidR="002B1143" w:rsidP="3297719C" w:rsidRDefault="002B1143" w14:paraId="5DE19861" w14:textId="1EE4B253"/>
    <w:p w:rsidRPr="002B1143" w:rsidR="002B1143" w:rsidP="3297719C" w:rsidRDefault="002B1143" w14:paraId="5CA6A3D7" w14:textId="5CBF32EE"/>
    <w:p w:rsidRPr="002B1143" w:rsidR="002B1143" w:rsidP="3297719C" w:rsidRDefault="002B1143" w14:paraId="61458B15" w14:textId="47E6F895"/>
    <w:p w:rsidRPr="002B1143" w:rsidR="002B1143" w:rsidP="3297719C" w:rsidRDefault="002B1143" w14:paraId="78DB0DC7" w14:textId="6BE453EB"/>
    <w:p w:rsidRPr="002B1143" w:rsidR="002B1143" w:rsidP="3297719C" w:rsidRDefault="002B1143" w14:paraId="2D3026EC" w14:textId="15AD1F26"/>
    <w:p w:rsidRPr="002B1143" w:rsidR="002B1143" w:rsidP="3297719C" w:rsidRDefault="002B1143" w14:paraId="6E432591" w14:textId="2EC628CB"/>
    <w:p w:rsidRPr="002B1143" w:rsidR="002B1143" w:rsidP="3297719C" w:rsidRDefault="002B1143" w14:paraId="671A3631" w14:textId="515E2159"/>
    <w:p w:rsidRPr="002B1143" w:rsidR="002B1143" w:rsidP="3297719C" w:rsidRDefault="002B1143" w14:paraId="72B29AD3" w14:textId="26A252F5"/>
    <w:p w:rsidRPr="002B1143" w:rsidR="002B1143" w:rsidP="3297719C" w:rsidRDefault="002B1143" w14:paraId="6FBCF5D0" w14:textId="33E74533"/>
    <w:p w:rsidRPr="002B1143" w:rsidR="002B1143" w:rsidP="3297719C" w:rsidRDefault="002B1143" w14:paraId="590FBC88" w14:textId="0C49A38F"/>
    <w:p w:rsidRPr="002B1143" w:rsidR="002B1143" w:rsidP="65C6CCED" w:rsidRDefault="002B1143" w14:paraId="00EDA6AF" w14:textId="1FBC72BB">
      <w:pPr>
        <w:pStyle w:val="Normal"/>
      </w:pPr>
    </w:p>
    <w:p w:rsidRPr="002B1143" w:rsidR="002B1143" w:rsidP="65C6CCED" w:rsidRDefault="002B1143" w14:paraId="121AE764" w14:textId="6B6B8298">
      <w:pPr>
        <w:pStyle w:val="Normal"/>
      </w:pPr>
      <w:r>
        <w:br/>
      </w:r>
      <w:r w:rsidRPr="65C6CCED" w:rsidR="38E2AB5F">
        <w:rPr>
          <w:b w:val="1"/>
          <w:bCs w:val="1"/>
          <w:sz w:val="40"/>
          <w:szCs w:val="40"/>
        </w:rPr>
        <w:t>Problems</w:t>
      </w:r>
      <w:r>
        <w:br/>
      </w:r>
      <w:r>
        <w:br/>
      </w:r>
      <w:r w:rsidRPr="65C6CCED" w:rsidR="67131E01">
        <w:rPr>
          <w:b w:val="1"/>
          <w:bCs w:val="1"/>
        </w:rPr>
        <w:t>Major problem</w:t>
      </w:r>
      <w:r w:rsidR="67131E01">
        <w:rPr/>
        <w:t xml:space="preserve"> for me was </w:t>
      </w:r>
      <w:r w:rsidR="159453B8">
        <w:rPr/>
        <w:t>to format</w:t>
      </w:r>
      <w:r w:rsidR="58D4C3B1">
        <w:rPr/>
        <w:t xml:space="preserve"> each countries’ density</w:t>
      </w:r>
      <w:r w:rsidR="6B9795B1">
        <w:rPr/>
        <w:t xml:space="preserve"> into dictionary without breaking the order</w:t>
      </w:r>
      <w:r w:rsidR="58D4C3B1">
        <w:rPr/>
        <w:t>.</w:t>
      </w:r>
      <w:r w:rsidR="73A98411">
        <w:rPr/>
        <w:t xml:space="preserve"> </w:t>
      </w:r>
    </w:p>
    <w:p w:rsidRPr="002B1143" w:rsidR="002B1143" w:rsidP="3297719C" w:rsidRDefault="3DF2D755" w14:paraId="25D95F6E" w14:textId="0E51247E">
      <w:r>
        <w:rPr>
          <w:noProof/>
        </w:rPr>
        <w:drawing>
          <wp:inline distT="0" distB="0" distL="0" distR="0" wp14:anchorId="2D98781C" wp14:editId="72368768">
            <wp:extent cx="5724524" cy="2628900"/>
            <wp:effectExtent l="0" t="0" r="0" b="0"/>
            <wp:docPr id="1953078628" name="Picture 1953078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2A9DD567" w14:paraId="11187671" w14:textId="5718AA2F">
      <w:r w:rsidRPr="3297719C">
        <w:rPr>
          <w:rFonts w:ascii="Calibri" w:hAnsi="Calibri" w:eastAsia="Calibri" w:cs="Calibri"/>
        </w:rPr>
        <w:t>Challenge was to map</w:t>
      </w:r>
      <w:r w:rsidRPr="3297719C" w:rsidR="5A01D951">
        <w:rPr>
          <w:rFonts w:ascii="Calibri" w:hAnsi="Calibri" w:eastAsia="Calibri" w:cs="Calibri"/>
        </w:rPr>
        <w:t xml:space="preserve"> d</w:t>
      </w:r>
      <w:bookmarkStart w:name="_GoBack" w:id="1013"/>
      <w:bookmarkEnd w:id="1013"/>
      <w:r w:rsidRPr="3297719C" w:rsidR="5A01D951">
        <w:rPr>
          <w:rFonts w:ascii="Calibri" w:hAnsi="Calibri" w:eastAsia="Calibri" w:cs="Calibri"/>
        </w:rPr>
        <w:t>ensities to their</w:t>
      </w:r>
      <w:r w:rsidRPr="3297719C">
        <w:rPr>
          <w:rFonts w:ascii="Calibri" w:hAnsi="Calibri" w:eastAsia="Calibri" w:cs="Calibri"/>
        </w:rPr>
        <w:t xml:space="preserve"> respective countries.</w:t>
      </w:r>
    </w:p>
    <w:p w:rsidRPr="002B1143" w:rsidR="002B1143" w:rsidP="3297719C" w:rsidRDefault="79A50EA3" w14:paraId="0A9BA0DF" w14:textId="1AC12946">
      <w:pPr>
        <w:rPr>
          <w:rFonts w:ascii="Calibri" w:hAnsi="Calibri" w:eastAsia="Calibri" w:cs="Calibri"/>
        </w:rPr>
      </w:pPr>
      <w:r w:rsidRPr="3297719C">
        <w:rPr>
          <w:rFonts w:ascii="Calibri" w:hAnsi="Calibri" w:eastAsia="Calibri" w:cs="Calibri"/>
        </w:rPr>
        <w:t>I used a separate function:</w:t>
      </w:r>
    </w:p>
    <w:p w:rsidRPr="002B1143" w:rsidR="002B1143" w:rsidP="002B1143" w:rsidRDefault="79A50EA3" w14:paraId="4C96FB42" w14:textId="68184DF7">
      <w:r>
        <w:rPr>
          <w:noProof/>
        </w:rPr>
        <w:drawing>
          <wp:inline distT="0" distB="0" distL="0" distR="0" wp14:anchorId="55530C1A" wp14:editId="36F5184F">
            <wp:extent cx="5724524" cy="1438275"/>
            <wp:effectExtent l="0" t="0" r="0" b="0"/>
            <wp:docPr id="1543538884" name="Picture 1543538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When it was run, I got an error on line 165:</w:t>
      </w:r>
    </w:p>
    <w:p w:rsidRPr="002B1143" w:rsidR="002B1143" w:rsidP="002B1143" w:rsidRDefault="5628AEA2" w14:paraId="1B8731F4" w14:textId="70227F60">
      <w:r>
        <w:rPr>
          <w:noProof/>
        </w:rPr>
        <w:drawing>
          <wp:inline distT="0" distB="0" distL="0" distR="0" wp14:anchorId="03A7D772" wp14:editId="1F55DA64">
            <wp:extent cx="4572000" cy="419100"/>
            <wp:effectExtent l="0" t="0" r="0" b="0"/>
            <wp:docPr id="1068751819" name="Picture 106875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547169EF" w14:paraId="3D2B02A1" w14:textId="3BDB069C">
      <w:proofErr w:type="spellStart"/>
      <w:r>
        <w:t>KeyError</w:t>
      </w:r>
      <w:proofErr w:type="spellEnd"/>
      <w:r>
        <w:t xml:space="preserve"> helped me to understand the problem, as each key in </w:t>
      </w:r>
      <w:proofErr w:type="spellStart"/>
      <w:r>
        <w:t>obj_firebase_</w:t>
      </w:r>
      <w:r w:rsidR="2D2983B5">
        <w:t>density_countries</w:t>
      </w:r>
      <w:proofErr w:type="spellEnd"/>
      <w:r w:rsidR="2D2983B5">
        <w:t xml:space="preserve"> should be a country, not a year.</w:t>
      </w:r>
    </w:p>
    <w:p w:rsidRPr="002B1143" w:rsidR="002B1143" w:rsidP="002B1143" w:rsidRDefault="15982F2C" w14:paraId="4FED6937" w14:textId="144107EA">
      <w:r>
        <w:t xml:space="preserve">I added </w:t>
      </w:r>
      <w:r w:rsidR="42D9BF42">
        <w:t>for loop</w:t>
      </w:r>
      <w:r>
        <w:t xml:space="preserve"> to set each country as a key:</w:t>
      </w:r>
    </w:p>
    <w:p w:rsidRPr="002B1143" w:rsidR="002B1143" w:rsidP="002B1143" w:rsidRDefault="15982F2C" w14:paraId="16605DE3" w14:textId="273FD5E2">
      <w:r>
        <w:rPr>
          <w:noProof/>
        </w:rPr>
        <w:drawing>
          <wp:inline distT="0" distB="0" distL="0" distR="0" wp14:anchorId="28F9A714" wp14:editId="7E52CF0E">
            <wp:extent cx="5724524" cy="1428750"/>
            <wp:effectExtent l="0" t="0" r="0" b="0"/>
            <wp:docPr id="2094709213" name="Picture 2094709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6664F744" w14:paraId="5EFAB9CB" w14:textId="12EE3C36">
      <w:r>
        <w:t>Also,</w:t>
      </w:r>
      <w:r w:rsidR="1599812E">
        <w:t xml:space="preserve"> added</w:t>
      </w:r>
      <w:r>
        <w:t xml:space="preserve"> another for loop to go through each key and append respective density:</w:t>
      </w:r>
    </w:p>
    <w:p w:rsidRPr="002B1143" w:rsidR="002B1143" w:rsidP="002B1143" w:rsidRDefault="29DE91D8" w14:paraId="4F23B817" w14:textId="3E7569C2">
      <w:r>
        <w:rPr>
          <w:noProof/>
        </w:rPr>
        <w:drawing>
          <wp:inline distT="0" distB="0" distL="0" distR="0" wp14:anchorId="52003C66" wp14:editId="3E03D715">
            <wp:extent cx="5724524" cy="1009650"/>
            <wp:effectExtent l="0" t="0" r="0" b="0"/>
            <wp:docPr id="342057411" name="Picture 342057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79D53B">
        <w:t>I replaced [key] with [</w:t>
      </w:r>
      <w:proofErr w:type="spellStart"/>
      <w:r w:rsidR="0C79D53B">
        <w:t>i</w:t>
      </w:r>
      <w:proofErr w:type="spellEnd"/>
      <w:r w:rsidR="0C79D53B">
        <w:t xml:space="preserve">], </w:t>
      </w:r>
      <w:proofErr w:type="gramStart"/>
      <w:r w:rsidR="0C79D53B">
        <w:t>as</w:t>
      </w:r>
      <w:r w:rsidR="24268E39">
        <w:t xml:space="preserve"> </w:t>
      </w:r>
      <w:r w:rsidR="0C79D53B">
        <w:t xml:space="preserve"> </w:t>
      </w:r>
      <w:r w:rsidR="54EB2E83">
        <w:t>”</w:t>
      </w:r>
      <w:proofErr w:type="gramEnd"/>
      <w:r w:rsidR="0C79D53B">
        <w:t>key</w:t>
      </w:r>
      <w:r w:rsidR="0E43199D">
        <w:t>"</w:t>
      </w:r>
      <w:r w:rsidR="0C79D53B">
        <w:t xml:space="preserve"> is a key in </w:t>
      </w:r>
      <w:proofErr w:type="spellStart"/>
      <w:r w:rsidR="0C79D53B">
        <w:t>density_of_each_c_obj</w:t>
      </w:r>
      <w:proofErr w:type="spellEnd"/>
      <w:r w:rsidR="0C79D53B">
        <w:t>:</w:t>
      </w:r>
    </w:p>
    <w:p w:rsidRPr="002B1143" w:rsidR="002B1143" w:rsidP="002B1143" w:rsidRDefault="79714B83" w14:paraId="376E441F" w14:textId="4C6152BB">
      <w:r>
        <w:rPr>
          <w:noProof/>
        </w:rPr>
        <w:drawing>
          <wp:inline distT="0" distB="0" distL="0" distR="0" wp14:anchorId="1E4CA479" wp14:editId="0714C7F5">
            <wp:extent cx="5724524" cy="333375"/>
            <wp:effectExtent l="0" t="0" r="0" b="0"/>
            <wp:docPr id="1645428148" name="Picture 1645428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4F257E">
        <w:t>Then I realised that each country had the same density:</w:t>
      </w:r>
    </w:p>
    <w:p w:rsidRPr="002B1143" w:rsidR="002B1143" w:rsidP="3297719C" w:rsidRDefault="2A4F257E" w14:paraId="2C51C691" w14:textId="10699439">
      <w:r>
        <w:rPr>
          <w:noProof/>
        </w:rPr>
        <w:drawing>
          <wp:inline distT="0" distB="0" distL="0" distR="0" wp14:anchorId="49856102" wp14:editId="4E649E50">
            <wp:extent cx="5724524" cy="695325"/>
            <wp:effectExtent l="0" t="0" r="0" b="0"/>
            <wp:docPr id="1151754723" name="Picture 1151754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2A4F257E" w14:paraId="444443AE" w14:textId="0489266F">
      <w:r>
        <w:t xml:space="preserve">This is because c is a constant, so I added 1 </w:t>
      </w:r>
      <w:r w:rsidR="15B87575">
        <w:t>to it in the loop</w:t>
      </w:r>
      <w:r>
        <w:t>:</w:t>
      </w:r>
    </w:p>
    <w:p w:rsidRPr="002B1143" w:rsidR="002B1143" w:rsidP="002B1143" w:rsidRDefault="69166C24" w14:paraId="6C388E06" w14:textId="7C46FCDA">
      <w:r>
        <w:rPr>
          <w:noProof/>
        </w:rPr>
        <w:drawing>
          <wp:inline distT="0" distB="0" distL="0" distR="0" wp14:anchorId="16FB79FC" wp14:editId="7B210007">
            <wp:extent cx="952633" cy="457264"/>
            <wp:effectExtent l="0" t="0" r="0" b="0"/>
            <wp:docPr id="337622478" name="Picture 33762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69166C24" w14:paraId="038D4DD8" w14:textId="3F24109C">
      <w:r>
        <w:t xml:space="preserve">After next run I got an </w:t>
      </w:r>
      <w:proofErr w:type="spellStart"/>
      <w:r>
        <w:t>indexError</w:t>
      </w:r>
      <w:proofErr w:type="spellEnd"/>
      <w:r>
        <w:t>:</w:t>
      </w:r>
    </w:p>
    <w:p w:rsidRPr="002B1143" w:rsidR="002B1143" w:rsidP="002B1143" w:rsidRDefault="69166C24" w14:paraId="1213173D" w14:textId="7D547D7B">
      <w:r>
        <w:rPr>
          <w:noProof/>
        </w:rPr>
        <w:drawing>
          <wp:inline distT="0" distB="0" distL="0" distR="0" wp14:anchorId="32E7AFCC" wp14:editId="7AF541CD">
            <wp:extent cx="5724524" cy="476250"/>
            <wp:effectExtent l="0" t="0" r="0" b="0"/>
            <wp:docPr id="1065744116" name="Picture 106574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B39591">
        <w:t>c wasn’t updated in the first loop, increasing from its initial value as loop processes new values. Moving it inside the loop fixed this.</w:t>
      </w:r>
    </w:p>
    <w:p w:rsidRPr="002B1143" w:rsidR="002B1143" w:rsidP="002B1143" w:rsidRDefault="4698258E" w14:paraId="0857C7F1" w14:textId="4A60B023">
      <w:r>
        <w:rPr>
          <w:noProof/>
        </w:rPr>
        <w:drawing>
          <wp:inline distT="0" distB="0" distL="0" distR="0" wp14:anchorId="0CB74FAB" wp14:editId="131732D3">
            <wp:extent cx="5724524" cy="1295400"/>
            <wp:effectExtent l="0" t="0" r="0" b="0"/>
            <wp:docPr id="695968534" name="Picture 695968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BBE093">
        <w:t>The final output was in the correct format:</w:t>
      </w:r>
    </w:p>
    <w:p w:rsidRPr="002B1143" w:rsidR="002B1143" w:rsidP="002B1143" w:rsidRDefault="34BBE093" w14:paraId="6EE81C0E" w14:textId="1C54816C">
      <w:r>
        <w:rPr>
          <w:noProof/>
        </w:rPr>
        <w:drawing>
          <wp:inline distT="0" distB="0" distL="0" distR="0" wp14:anchorId="3535BFA6" wp14:editId="693C3234">
            <wp:extent cx="5724524" cy="685800"/>
            <wp:effectExtent l="0" t="0" r="0" b="0"/>
            <wp:docPr id="1099076563" name="Picture 1099076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143">
        <w:br/>
      </w:r>
    </w:p>
    <w:p w:rsidRPr="002B1143" w:rsidR="002B1143" w:rsidP="3297719C" w:rsidRDefault="7593F26F" w14:paraId="2F9204C2" w14:textId="7C18E4D6">
      <w:r w:rsidRPr="65C6CCED" w:rsidR="7F79E6BC">
        <w:rPr>
          <w:b w:val="1"/>
          <w:bCs w:val="1"/>
          <w:sz w:val="32"/>
          <w:szCs w:val="32"/>
        </w:rPr>
        <w:t>Code explanation</w:t>
      </w:r>
      <w:r w:rsidRPr="65C6CCED" w:rsidR="4EF23240">
        <w:rPr>
          <w:b w:val="1"/>
          <w:bCs w:val="1"/>
          <w:sz w:val="32"/>
          <w:szCs w:val="32"/>
        </w:rPr>
        <w:t>/pseudocode</w:t>
      </w:r>
      <w:r w:rsidRPr="65C6CCED" w:rsidR="3DBD3956">
        <w:rPr>
          <w:b w:val="1"/>
          <w:bCs w:val="1"/>
          <w:sz w:val="32"/>
          <w:szCs w:val="32"/>
        </w:rPr>
        <w:t xml:space="preserve"> for analysis of co-ordinates for chart 1</w:t>
      </w:r>
      <w:r w:rsidRPr="65C6CCED" w:rsidR="7F79E6BC">
        <w:rPr>
          <w:b w:val="1"/>
          <w:bCs w:val="1"/>
        </w:rPr>
        <w:t>:</w:t>
      </w:r>
      <w:r>
        <w:br/>
      </w:r>
      <w:r>
        <w:br/>
      </w:r>
    </w:p>
    <w:p w:rsidRPr="002B1143" w:rsidR="002B1143" w:rsidP="002B1143" w:rsidRDefault="53558AEA" w14:paraId="492B9700" w14:textId="159A596A">
      <w:r>
        <w:rPr>
          <w:noProof/>
        </w:rPr>
        <w:drawing>
          <wp:inline distT="0" distB="0" distL="0" distR="0" wp14:anchorId="0385A647" wp14:editId="25C98FBF">
            <wp:extent cx="6562724" cy="1987381"/>
            <wp:effectExtent l="0" t="0" r="0" b="0"/>
            <wp:docPr id="268583676" name="Picture 268583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4" cy="19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375B5B68" w14:paraId="296B0A27" w14:textId="5DDBB036">
      <w:r>
        <w:t>I</w:t>
      </w:r>
      <w:r w:rsidR="442BC8F9">
        <w:t xml:space="preserve">nitiate </w:t>
      </w:r>
      <w:r w:rsidR="4D5D9471">
        <w:t xml:space="preserve">list </w:t>
      </w:r>
      <w:proofErr w:type="spellStart"/>
      <w:r w:rsidR="4D5D9471">
        <w:t>total_pop_l</w:t>
      </w:r>
      <w:proofErr w:type="spellEnd"/>
      <w:r w:rsidR="4D5D9471">
        <w:t xml:space="preserve"> to store total population of the world during 5 years</w:t>
      </w:r>
      <w:r w:rsidR="117A1623">
        <w:t xml:space="preserve">. </w:t>
      </w:r>
    </w:p>
    <w:p w:rsidRPr="002B1143" w:rsidR="002B1143" w:rsidP="002B1143" w:rsidRDefault="117A1623" w14:paraId="0B04DFFB" w14:textId="7690125E">
      <w:r>
        <w:rPr>
          <w:noProof/>
        </w:rPr>
        <w:drawing>
          <wp:inline distT="0" distB="0" distL="0" distR="0" wp14:anchorId="6EB1BCA0" wp14:editId="38FB6DA4">
            <wp:extent cx="1867160" cy="342948"/>
            <wp:effectExtent l="0" t="0" r="0" b="0"/>
            <wp:docPr id="727476592" name="Picture 727476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04EA1365" w14:paraId="5325549B" w14:textId="02AEAD10">
      <w:r>
        <w:t>F</w:t>
      </w:r>
      <w:r w:rsidR="117A1623">
        <w:t>or loop goes through list of keys, which ha</w:t>
      </w:r>
      <w:r w:rsidR="54A864FA">
        <w:t>s</w:t>
      </w:r>
      <w:r w:rsidR="117A1623">
        <w:t xml:space="preserve"> only populations as values of all countries</w:t>
      </w:r>
      <w:r w:rsidR="102F930C">
        <w:t>.</w:t>
      </w:r>
    </w:p>
    <w:p w:rsidRPr="002B1143" w:rsidR="002B1143" w:rsidP="002B1143" w:rsidRDefault="102F930C" w14:paraId="390EDC04" w14:textId="552F3873">
      <w:r>
        <w:rPr>
          <w:noProof/>
        </w:rPr>
        <w:drawing>
          <wp:inline distT="0" distB="0" distL="0" distR="0" wp14:anchorId="777D8394" wp14:editId="1CB57587">
            <wp:extent cx="2476846" cy="304843"/>
            <wp:effectExtent l="0" t="0" r="0" b="0"/>
            <wp:docPr id="793516483" name="Picture 793516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102F930C" w14:paraId="53FECCD3" w14:textId="4290C658">
      <w:r>
        <w:t xml:space="preserve">Function call </w:t>
      </w:r>
      <w:proofErr w:type="spellStart"/>
      <w:r>
        <w:t>ave_tot_pop_F</w:t>
      </w:r>
      <w:proofErr w:type="spellEnd"/>
      <w:r>
        <w:t xml:space="preserve"> has 2 returns, but we need only second one</w:t>
      </w:r>
      <w:r w:rsidR="50806363">
        <w:t xml:space="preserve"> -</w:t>
      </w:r>
      <w:r>
        <w:t xml:space="preserve"> “T</w:t>
      </w:r>
      <w:r w:rsidR="1915FD1B">
        <w:t>his</w:t>
      </w:r>
      <w:r>
        <w:t>”</w:t>
      </w:r>
      <w:r w:rsidR="03A8AD6B">
        <w:t>.</w:t>
      </w:r>
    </w:p>
    <w:p w:rsidRPr="002B1143" w:rsidR="002B1143" w:rsidP="002B1143" w:rsidRDefault="3FC1AFE6" w14:paraId="03185350" w14:textId="7313A255">
      <w:r>
        <w:rPr>
          <w:noProof/>
        </w:rPr>
        <w:drawing>
          <wp:inline distT="0" distB="0" distL="0" distR="0" wp14:anchorId="4BFA4768" wp14:editId="0035124F">
            <wp:extent cx="4143953" cy="304843"/>
            <wp:effectExtent l="0" t="0" r="0" b="0"/>
            <wp:docPr id="285145042" name="Picture 28514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3FC1AFE6" w14:paraId="611CC738" w14:textId="4A72D4A9">
      <w:r>
        <w:t xml:space="preserve">Called function calculates total population of all countries in given </w:t>
      </w:r>
      <w:proofErr w:type="gramStart"/>
      <w:r>
        <w:t>year ”</w:t>
      </w:r>
      <w:proofErr w:type="spellStart"/>
      <w:r>
        <w:t>i</w:t>
      </w:r>
      <w:proofErr w:type="spellEnd"/>
      <w:proofErr w:type="gramEnd"/>
      <w:r>
        <w:t>”.</w:t>
      </w:r>
    </w:p>
    <w:p w:rsidRPr="002B1143" w:rsidR="002B1143" w:rsidP="002B1143" w:rsidRDefault="03A8AD6B" w14:paraId="623D9803" w14:textId="749AB52E">
      <w:r>
        <w:rPr>
          <w:noProof/>
        </w:rPr>
        <w:drawing>
          <wp:inline distT="0" distB="0" distL="0" distR="0" wp14:anchorId="438526BE" wp14:editId="43FD93BE">
            <wp:extent cx="5724524" cy="1200150"/>
            <wp:effectExtent l="0" t="0" r="0" b="0"/>
            <wp:docPr id="449816722" name="Picture 449816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1B6A2C">
        <w:t xml:space="preserve">For loop goes through each value in </w:t>
      </w:r>
      <w:r w:rsidR="3A35B108">
        <w:t xml:space="preserve">dictionary </w:t>
      </w:r>
      <w:r w:rsidR="0E1B6A2C">
        <w:t>with key “</w:t>
      </w:r>
      <w:proofErr w:type="spellStart"/>
      <w:r w:rsidR="0E1B6A2C">
        <w:t>i</w:t>
      </w:r>
      <w:proofErr w:type="spellEnd"/>
      <w:r w:rsidR="0E1B6A2C">
        <w:t xml:space="preserve">” from </w:t>
      </w:r>
      <w:proofErr w:type="spellStart"/>
      <w:r w:rsidR="0E1B6A2C">
        <w:t>l_col_names</w:t>
      </w:r>
      <w:proofErr w:type="spellEnd"/>
      <w:r w:rsidR="72BBAE0E">
        <w:t>, which was passed as an argument in function call.</w:t>
      </w:r>
    </w:p>
    <w:p w:rsidRPr="002B1143" w:rsidR="002B1143" w:rsidP="002B1143" w:rsidRDefault="0E1B6A2C" w14:paraId="46983F9D" w14:textId="41199787">
      <w:r>
        <w:rPr>
          <w:noProof/>
        </w:rPr>
        <w:drawing>
          <wp:inline distT="0" distB="0" distL="0" distR="0" wp14:anchorId="59D1D23B" wp14:editId="56E73DBF">
            <wp:extent cx="1838582" cy="323895"/>
            <wp:effectExtent l="0" t="0" r="0" b="0"/>
            <wp:docPr id="921608849" name="Picture 921608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52CD26E9" w14:paraId="3C7E646B" w14:textId="0A5BEF60">
      <w:r>
        <w:t xml:space="preserve">Each countries’ population is added up to form total population.  </w:t>
      </w:r>
    </w:p>
    <w:p w:rsidRPr="002B1143" w:rsidR="002B1143" w:rsidP="002B1143" w:rsidRDefault="5C4DE167" w14:paraId="00CE6ED7" w14:textId="2458286B">
      <w:r>
        <w:rPr>
          <w:noProof/>
        </w:rPr>
        <w:drawing>
          <wp:inline distT="0" distB="0" distL="0" distR="0" wp14:anchorId="7352256D" wp14:editId="32611F00">
            <wp:extent cx="1552792" cy="342948"/>
            <wp:effectExtent l="0" t="0" r="0" b="0"/>
            <wp:docPr id="615771719" name="Picture 61577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40C06570" w14:paraId="213AB6EE" w14:textId="479A44A6">
      <w:r>
        <w:t>Coming</w:t>
      </w:r>
      <w:r w:rsidR="5C4DE167">
        <w:t xml:space="preserve"> back to original function total population </w:t>
      </w:r>
      <w:r w:rsidR="723602AF">
        <w:t xml:space="preserve">appends </w:t>
      </w:r>
      <w:r w:rsidR="5C4DE167">
        <w:t xml:space="preserve">to </w:t>
      </w:r>
      <w:proofErr w:type="spellStart"/>
      <w:r w:rsidR="5C4DE167">
        <w:t>total_pop_l</w:t>
      </w:r>
      <w:proofErr w:type="spellEnd"/>
      <w:r w:rsidR="5C4DE167">
        <w:t xml:space="preserve"> list.</w:t>
      </w:r>
    </w:p>
    <w:p w:rsidRPr="002B1143" w:rsidR="002B1143" w:rsidP="002B1143" w:rsidRDefault="20100B3F" w14:paraId="185D26CF" w14:textId="26DE05C9">
      <w:r>
        <w:rPr>
          <w:noProof/>
        </w:rPr>
        <w:drawing>
          <wp:inline distT="0" distB="0" distL="0" distR="0" wp14:anchorId="51C0C450" wp14:editId="0A1076B9">
            <wp:extent cx="2800741" cy="409632"/>
            <wp:effectExtent l="0" t="0" r="0" b="0"/>
            <wp:docPr id="2070935242" name="Picture 207093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20100B3F" w14:paraId="7835AB5F" w14:textId="17D49E5F">
      <w:r>
        <w:t xml:space="preserve">Function </w:t>
      </w:r>
      <w:proofErr w:type="spellStart"/>
      <w:r>
        <w:t>tot_land_</w:t>
      </w:r>
      <w:proofErr w:type="gramStart"/>
      <w:r>
        <w:t>F</w:t>
      </w:r>
      <w:proofErr w:type="spellEnd"/>
      <w:r>
        <w:t>(</w:t>
      </w:r>
      <w:proofErr w:type="gramEnd"/>
      <w:r>
        <w:t>) is called to calculate total land area of all countries. It is the same in each year, so no for loop n</w:t>
      </w:r>
      <w:r w:rsidR="12132BA3">
        <w:t>eeded.</w:t>
      </w:r>
    </w:p>
    <w:p w:rsidRPr="002B1143" w:rsidR="002B1143" w:rsidP="002B1143" w:rsidRDefault="20100B3F" w14:paraId="6469F1E5" w14:textId="57EE9FAA">
      <w:r>
        <w:rPr>
          <w:noProof/>
        </w:rPr>
        <w:drawing>
          <wp:inline distT="0" distB="0" distL="0" distR="0" wp14:anchorId="419F4F87" wp14:editId="6534FAF5">
            <wp:extent cx="2610214" cy="419158"/>
            <wp:effectExtent l="0" t="0" r="0" b="0"/>
            <wp:docPr id="1042361664" name="Picture 104236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223B11FB" w14:paraId="2F8F91D1" w14:textId="3D81B9F4">
      <w:r>
        <w:t xml:space="preserve">Function goes through each countries’ land area and adds it to total area in </w:t>
      </w:r>
      <w:proofErr w:type="spellStart"/>
      <w:r>
        <w:t>sum_land</w:t>
      </w:r>
      <w:proofErr w:type="spellEnd"/>
      <w:r>
        <w:t xml:space="preserve"> variable.</w:t>
      </w:r>
    </w:p>
    <w:p w:rsidRPr="002B1143" w:rsidR="002B1143" w:rsidP="002B1143" w:rsidRDefault="4149F022" w14:paraId="457E6861" w14:textId="63B028BB">
      <w:r>
        <w:rPr>
          <w:noProof/>
        </w:rPr>
        <w:drawing>
          <wp:inline distT="0" distB="0" distL="0" distR="0" wp14:anchorId="212F8C7E" wp14:editId="318BF103">
            <wp:extent cx="5724524" cy="1428750"/>
            <wp:effectExtent l="0" t="0" r="0" b="0"/>
            <wp:docPr id="2013350127" name="Picture 201335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DE5DBA">
        <w:t>The return value in stored in variable land.</w:t>
      </w:r>
    </w:p>
    <w:p w:rsidRPr="002B1143" w:rsidR="002B1143" w:rsidP="002B1143" w:rsidRDefault="3BDE5DBA" w14:paraId="6662C5AC" w14:textId="3FE1353A">
      <w:r>
        <w:t xml:space="preserve">I initiated list </w:t>
      </w:r>
      <w:proofErr w:type="spellStart"/>
      <w:r>
        <w:t>density_l</w:t>
      </w:r>
      <w:proofErr w:type="spellEnd"/>
      <w:r>
        <w:t xml:space="preserve"> to store y-axis co-ordinates of graph1.</w:t>
      </w:r>
    </w:p>
    <w:p w:rsidRPr="002B1143" w:rsidR="002B1143" w:rsidP="002B1143" w:rsidRDefault="3BDE5DBA" w14:paraId="5D6AA245" w14:textId="7E7DAB47">
      <w:r>
        <w:rPr>
          <w:noProof/>
        </w:rPr>
        <w:drawing>
          <wp:inline distT="0" distB="0" distL="0" distR="0" wp14:anchorId="5DC777DF" wp14:editId="60507B53">
            <wp:extent cx="1600200" cy="295275"/>
            <wp:effectExtent l="0" t="0" r="0" b="0"/>
            <wp:docPr id="976036609" name="Picture 97603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4AAC622D" w14:paraId="7E0F1CCE" w14:textId="47B727EB">
      <w:r>
        <w:t xml:space="preserve">For loop then goes through each value in </w:t>
      </w:r>
      <w:proofErr w:type="spellStart"/>
      <w:r>
        <w:t>total_pop_l</w:t>
      </w:r>
      <w:proofErr w:type="spellEnd"/>
      <w:r>
        <w:t>.</w:t>
      </w:r>
    </w:p>
    <w:p w:rsidRPr="002B1143" w:rsidR="002B1143" w:rsidP="002B1143" w:rsidRDefault="4AAC622D" w14:paraId="26AA4C39" w14:textId="737784B4">
      <w:r>
        <w:rPr>
          <w:noProof/>
        </w:rPr>
        <w:drawing>
          <wp:inline distT="0" distB="0" distL="0" distR="0" wp14:anchorId="2DC6A837" wp14:editId="3DF3F11E">
            <wp:extent cx="2924583" cy="257211"/>
            <wp:effectExtent l="0" t="0" r="0" b="0"/>
            <wp:docPr id="932577125" name="Picture 93257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511B3AED" w14:paraId="46229AFF" w14:textId="4FF398EB">
      <w:r>
        <w:t xml:space="preserve">Function </w:t>
      </w:r>
      <w:proofErr w:type="spellStart"/>
      <w:r>
        <w:t>formula_den_</w:t>
      </w:r>
      <w:proofErr w:type="gramStart"/>
      <w:r>
        <w:t>F</w:t>
      </w:r>
      <w:proofErr w:type="spellEnd"/>
      <w:r>
        <w:t>(</w:t>
      </w:r>
      <w:proofErr w:type="gramEnd"/>
      <w:r>
        <w:t>) is called storing return value in variable dens.</w:t>
      </w:r>
    </w:p>
    <w:p w:rsidRPr="002B1143" w:rsidR="002B1143" w:rsidP="002B1143" w:rsidRDefault="511B3AED" w14:paraId="04357236" w14:textId="26DBE794">
      <w:r>
        <w:rPr>
          <w:noProof/>
        </w:rPr>
        <w:drawing>
          <wp:inline distT="0" distB="0" distL="0" distR="0" wp14:anchorId="36FC7298" wp14:editId="62EC83D4">
            <wp:extent cx="3791479" cy="238158"/>
            <wp:effectExtent l="0" t="0" r="0" b="0"/>
            <wp:docPr id="1209900530" name="Picture 120990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0CCE2A87" w14:paraId="7C734321" w14:textId="49566126">
      <w:r>
        <w:t>Function divides population by land area to get density.</w:t>
      </w:r>
    </w:p>
    <w:p w:rsidRPr="002B1143" w:rsidR="002B1143" w:rsidP="002B1143" w:rsidRDefault="0CCE2A87" w14:paraId="66CE6D20" w14:textId="58BE1A03">
      <w:r>
        <w:rPr>
          <w:noProof/>
        </w:rPr>
        <w:drawing>
          <wp:inline distT="0" distB="0" distL="0" distR="0" wp14:anchorId="0A07B4F5" wp14:editId="25325F37">
            <wp:extent cx="5410953" cy="1352739"/>
            <wp:effectExtent l="0" t="0" r="0" b="0"/>
            <wp:docPr id="1718986979" name="Picture 1718986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002B1143" w:rsidRDefault="21A23859" w14:paraId="51D259A9" w14:textId="0A67435D">
      <w:r>
        <w:t>R</w:t>
      </w:r>
      <w:r w:rsidR="0CCE2A87">
        <w:t>eturn is appended into y-axis list.</w:t>
      </w:r>
    </w:p>
    <w:p w:rsidRPr="002B1143" w:rsidR="002B1143" w:rsidP="002B1143" w:rsidRDefault="0CCE2A87" w14:paraId="66D8B961" w14:textId="459E9A25">
      <w:r>
        <w:rPr>
          <w:noProof/>
        </w:rPr>
        <w:drawing>
          <wp:inline distT="0" distB="0" distL="0" distR="0" wp14:anchorId="4EE7C697" wp14:editId="500A6922">
            <wp:extent cx="2591162" cy="314369"/>
            <wp:effectExtent l="0" t="0" r="0" b="0"/>
            <wp:docPr id="1080175276" name="Picture 1080175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3297719C" w:rsidRDefault="0CCE2A87" w14:paraId="30573173" w14:textId="4DEE36D1">
      <w:pPr>
        <w:spacing w:before="240" w:after="240"/>
        <w:rPr>
          <w:rFonts w:ascii="Calibri" w:hAnsi="Calibri" w:eastAsia="Calibri" w:cs="Calibri"/>
        </w:rPr>
      </w:pPr>
      <w:r>
        <w:t xml:space="preserve">Original function returns x-axis and y-axis of the graph to plot, as well as </w:t>
      </w:r>
      <w:proofErr w:type="spellStart"/>
      <w:r w:rsidRPr="3297719C">
        <w:rPr>
          <w:rFonts w:ascii="Calibri" w:hAnsi="Calibri" w:eastAsia="Calibri" w:cs="Calibri"/>
        </w:rPr>
        <w:t>total_pop_l</w:t>
      </w:r>
      <w:proofErr w:type="spellEnd"/>
      <w:r w:rsidRPr="3297719C">
        <w:rPr>
          <w:rFonts w:ascii="Calibri" w:hAnsi="Calibri" w:eastAsia="Calibri" w:cs="Calibri"/>
        </w:rPr>
        <w:t xml:space="preserve"> for </w:t>
      </w:r>
      <w:r w:rsidRPr="3297719C" w:rsidR="1E2CCA2D">
        <w:rPr>
          <w:rFonts w:ascii="Calibri" w:hAnsi="Calibri" w:eastAsia="Calibri" w:cs="Calibri"/>
        </w:rPr>
        <w:t>further use in other calculations.</w:t>
      </w:r>
    </w:p>
    <w:p w:rsidRPr="002B1143" w:rsidR="002B1143" w:rsidP="3297719C" w:rsidRDefault="1E2CCA2D" w14:paraId="6C4EE50E" w14:textId="48407201">
      <w:pPr>
        <w:spacing w:before="240" w:after="240"/>
      </w:pPr>
      <w:r w:rsidR="1CB9DAE4">
        <w:drawing>
          <wp:inline wp14:editId="050E65EE" wp14:anchorId="233DEDA5">
            <wp:extent cx="5724524" cy="266700"/>
            <wp:effectExtent l="0" t="0" r="0" b="0"/>
            <wp:docPr id="850998100" name="Picture 85099810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50998100"/>
                    <pic:cNvPicPr/>
                  </pic:nvPicPr>
                  <pic:blipFill>
                    <a:blip r:embed="Ra8e1f361dff742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143" w:rsidR="002B1143" w:rsidP="574C53C1" w:rsidRDefault="7C60A935" w14:paraId="615772D3" w14:textId="651CA07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E"/>
        </w:rPr>
      </w:pPr>
      <w:r w:rsidRPr="574C53C1" w:rsidR="7C8397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E"/>
        </w:rPr>
        <w:t>Why this approached?</w:t>
      </w:r>
    </w:p>
    <w:p w:rsidRPr="002B1143" w:rsidR="002B1143" w:rsidP="574C53C1" w:rsidRDefault="7C60A935" w14:paraId="17D27989" w14:textId="51BCD2E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E"/>
        </w:rPr>
      </w:pP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• </w:t>
      </w:r>
      <w:r w:rsidRPr="574C53C1" w:rsidR="010CE528">
        <w:rPr>
          <w:rFonts w:ascii="Calibri" w:hAnsi="Calibri" w:eastAsia="Calibri" w:cs="Calibri"/>
          <w:noProof w:val="0"/>
          <w:sz w:val="22"/>
          <w:szCs w:val="22"/>
          <w:lang w:val="en-IE"/>
        </w:rPr>
        <w:t>F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ollows structured process, </w:t>
      </w:r>
      <w:r w:rsidRPr="574C53C1" w:rsidR="243B94CF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easier </w:t>
      </w:r>
      <w:r w:rsidRPr="574C53C1" w:rsidR="470D4373">
        <w:rPr>
          <w:rFonts w:ascii="Calibri" w:hAnsi="Calibri" w:eastAsia="Calibri" w:cs="Calibri"/>
          <w:noProof w:val="0"/>
          <w:sz w:val="22"/>
          <w:szCs w:val="22"/>
          <w:lang w:val="en-IE"/>
        </w:rPr>
        <w:t>debugging.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</w:t>
      </w:r>
    </w:p>
    <w:p w:rsidRPr="002B1143" w:rsidR="002B1143" w:rsidP="574C53C1" w:rsidRDefault="7C60A935" w14:paraId="2B6360DB" w14:textId="575A69E5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E"/>
        </w:rPr>
      </w:pP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• </w:t>
      </w:r>
      <w:r w:rsidRPr="574C53C1" w:rsidR="5554DC6B">
        <w:rPr>
          <w:rFonts w:ascii="Calibri" w:hAnsi="Calibri" w:eastAsia="Calibri" w:cs="Calibri"/>
          <w:noProof w:val="0"/>
          <w:sz w:val="22"/>
          <w:szCs w:val="22"/>
          <w:lang w:val="en-IE"/>
        </w:rPr>
        <w:t>S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>eparate functions</w:t>
      </w:r>
      <w:r w:rsidRPr="574C53C1" w:rsidR="44F57F69">
        <w:rPr>
          <w:rFonts w:ascii="Calibri" w:hAnsi="Calibri" w:eastAsia="Calibri" w:cs="Calibri"/>
          <w:noProof w:val="0"/>
          <w:sz w:val="22"/>
          <w:szCs w:val="22"/>
          <w:lang w:val="en-IE"/>
        </w:rPr>
        <w:t>: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break</w:t>
      </w:r>
      <w:r w:rsidRPr="574C53C1" w:rsidR="56062364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the problem, reducing errors increasing readability. </w:t>
      </w:r>
    </w:p>
    <w:p w:rsidRPr="002B1143" w:rsidR="002B1143" w:rsidP="574C53C1" w:rsidRDefault="7C60A935" w14:paraId="0C71BDB3" w14:textId="476BD44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E"/>
        </w:rPr>
      </w:pP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>• For</w:t>
      </w:r>
      <w:r w:rsidRPr="574C53C1" w:rsidR="3DAD5F02">
        <w:rPr>
          <w:rFonts w:ascii="Calibri" w:hAnsi="Calibri" w:eastAsia="Calibri" w:cs="Calibri"/>
          <w:noProof w:val="0"/>
          <w:sz w:val="22"/>
          <w:szCs w:val="22"/>
          <w:lang w:val="en-IE"/>
        </w:rPr>
        <w:t>-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>loops go through each country, ensuring all countries accounted.</w:t>
      </w:r>
    </w:p>
    <w:p w:rsidRPr="002B1143" w:rsidR="002B1143" w:rsidP="574C53C1" w:rsidRDefault="7C60A935" w14:paraId="6B9AC21F" w14:textId="00F4FB8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IE"/>
        </w:rPr>
      </w:pPr>
    </w:p>
    <w:p w:rsidRPr="002B1143" w:rsidR="002B1143" w:rsidP="574C53C1" w:rsidRDefault="7C60A935" w14:paraId="71D668FD" w14:textId="29D603D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E"/>
        </w:rPr>
      </w:pPr>
      <w:r w:rsidRPr="574C53C1" w:rsidR="7C8397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E"/>
        </w:rPr>
        <w:t xml:space="preserve"> Other approaches:</w:t>
      </w:r>
    </w:p>
    <w:p w:rsidRPr="002B1143" w:rsidR="002B1143" w:rsidP="574C53C1" w:rsidRDefault="7C60A935" w14:paraId="377C6645" w14:textId="4C713D1F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E"/>
        </w:rPr>
      </w:pPr>
      <w:r w:rsidRPr="574C53C1" w:rsidR="3B8CC2DB">
        <w:rPr>
          <w:rFonts w:ascii="Calibri" w:hAnsi="Calibri" w:eastAsia="Calibri" w:cs="Calibri"/>
          <w:noProof w:val="0"/>
          <w:sz w:val="22"/>
          <w:szCs w:val="22"/>
          <w:lang w:val="en-IE"/>
        </w:rPr>
        <w:t>S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>ingle loop calculat</w:t>
      </w:r>
      <w:r w:rsidRPr="574C53C1" w:rsidR="251D6B19">
        <w:rPr>
          <w:rFonts w:ascii="Calibri" w:hAnsi="Calibri" w:eastAsia="Calibri" w:cs="Calibri"/>
          <w:noProof w:val="0"/>
          <w:sz w:val="22"/>
          <w:szCs w:val="22"/>
          <w:lang w:val="en-IE"/>
        </w:rPr>
        <w:t>ing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density instead of separate functions.</w:t>
      </w:r>
    </w:p>
    <w:p w:rsidRPr="002B1143" w:rsidR="002B1143" w:rsidP="574C53C1" w:rsidRDefault="7C60A935" w14:paraId="14AF2F8E" w14:textId="713BDF78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E"/>
        </w:rPr>
      </w:pPr>
      <w:r w:rsidRPr="574C53C1" w:rsidR="2C4F9C6B">
        <w:rPr>
          <w:rFonts w:ascii="Calibri" w:hAnsi="Calibri" w:eastAsia="Calibri" w:cs="Calibri"/>
          <w:noProof w:val="0"/>
          <w:sz w:val="22"/>
          <w:szCs w:val="22"/>
          <w:lang w:val="en-IE"/>
        </w:rPr>
        <w:t>D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ictionaries instead of lists. </w:t>
      </w:r>
    </w:p>
    <w:p w:rsidRPr="002B1143" w:rsidR="002B1143" w:rsidP="574C53C1" w:rsidRDefault="7C60A935" w14:paraId="6BDD1960" w14:textId="239429C0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2"/>
          <w:szCs w:val="22"/>
          <w:lang w:val="en-IE"/>
        </w:rPr>
      </w:pPr>
    </w:p>
    <w:p w:rsidRPr="002B1143" w:rsidR="002B1143" w:rsidP="574C53C1" w:rsidRDefault="7C60A935" w14:paraId="5AF9D62B" w14:textId="5169328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E"/>
        </w:rPr>
      </w:pPr>
    </w:p>
    <w:p w:rsidRPr="002B1143" w:rsidR="002B1143" w:rsidP="574C53C1" w:rsidRDefault="7C60A935" w14:paraId="2CBF6CA2" w14:textId="4745582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E"/>
        </w:rPr>
      </w:pPr>
      <w:r w:rsidRPr="574C53C1" w:rsidR="7C8397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E"/>
        </w:rPr>
        <w:t xml:space="preserve">Why weren’t used? </w:t>
      </w:r>
    </w:p>
    <w:p w:rsidRPr="002B1143" w:rsidR="002B1143" w:rsidP="574C53C1" w:rsidRDefault="7C60A935" w14:paraId="72EC99CE" w14:textId="4818233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E"/>
        </w:rPr>
      </w:pPr>
    </w:p>
    <w:p w:rsidRPr="002B1143" w:rsidR="002B1143" w:rsidP="574C53C1" w:rsidRDefault="7C60A935" w14:paraId="5B9283B6" w14:textId="6460590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E"/>
        </w:rPr>
      </w:pPr>
      <w:r w:rsidRPr="574C53C1" w:rsidR="5FE9E0CD">
        <w:rPr>
          <w:rFonts w:ascii="Calibri" w:hAnsi="Calibri" w:eastAsia="Calibri" w:cs="Calibri"/>
          <w:noProof w:val="0"/>
          <w:sz w:val="22"/>
          <w:szCs w:val="22"/>
          <w:lang w:val="en-IE"/>
        </w:rPr>
        <w:t>D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>ifficult</w:t>
      </w:r>
      <w:r w:rsidRPr="574C53C1" w:rsidR="4650BC76">
        <w:rPr>
          <w:rFonts w:ascii="Calibri" w:hAnsi="Calibri" w:eastAsia="Calibri" w:cs="Calibri"/>
          <w:noProof w:val="0"/>
          <w:sz w:val="22"/>
          <w:szCs w:val="22"/>
          <w:lang w:val="en-IE"/>
        </w:rPr>
        <w:t>y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</w:t>
      </w:r>
      <w:r w:rsidRPr="574C53C1" w:rsidR="4E5DABF3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in 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>modify</w:t>
      </w:r>
      <w:r w:rsidRPr="574C53C1" w:rsidR="3FC3D895">
        <w:rPr>
          <w:rFonts w:ascii="Calibri" w:hAnsi="Calibri" w:eastAsia="Calibri" w:cs="Calibri"/>
          <w:noProof w:val="0"/>
          <w:sz w:val="22"/>
          <w:szCs w:val="22"/>
          <w:lang w:val="en-IE"/>
        </w:rPr>
        <w:t>ing</w:t>
      </w:r>
      <w:r w:rsidRPr="574C53C1" w:rsidR="3FC3D895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>function</w:t>
      </w:r>
      <w:r w:rsidRPr="574C53C1" w:rsidR="6EDA893B">
        <w:rPr>
          <w:rFonts w:ascii="Calibri" w:hAnsi="Calibri" w:eastAsia="Calibri" w:cs="Calibri"/>
          <w:noProof w:val="0"/>
          <w:sz w:val="22"/>
          <w:szCs w:val="22"/>
          <w:lang w:val="en-IE"/>
        </w:rPr>
        <w:t>s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>, harder debugging,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reduced flexibility if using dictionaries</w:t>
      </w:r>
      <w:r w:rsidRPr="574C53C1" w:rsidR="60F08856">
        <w:rPr>
          <w:rFonts w:ascii="Calibri" w:hAnsi="Calibri" w:eastAsia="Calibri" w:cs="Calibri"/>
          <w:noProof w:val="0"/>
          <w:sz w:val="22"/>
          <w:szCs w:val="22"/>
          <w:lang w:val="en-IE"/>
        </w:rPr>
        <w:t>,</w:t>
      </w:r>
      <w:r w:rsidRPr="574C53C1" w:rsidR="099DCFD7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l</w:t>
      </w:r>
      <w:r w:rsidRPr="574C53C1" w:rsidR="7C83974B">
        <w:rPr>
          <w:rFonts w:ascii="Calibri" w:hAnsi="Calibri" w:eastAsia="Calibri" w:cs="Calibri"/>
          <w:noProof w:val="0"/>
          <w:sz w:val="22"/>
          <w:szCs w:val="22"/>
          <w:lang w:val="en-IE"/>
        </w:rPr>
        <w:t>ess reusability</w:t>
      </w:r>
      <w:r w:rsidRPr="574C53C1" w:rsidR="4FE2847D">
        <w:rPr>
          <w:rFonts w:ascii="Calibri" w:hAnsi="Calibri" w:eastAsia="Calibri" w:cs="Calibri"/>
          <w:noProof w:val="0"/>
          <w:sz w:val="22"/>
          <w:szCs w:val="22"/>
          <w:lang w:val="en-IE"/>
        </w:rPr>
        <w:t>.</w:t>
      </w:r>
    </w:p>
    <w:p w:rsidRPr="002B1143" w:rsidR="002B1143" w:rsidP="574C53C1" w:rsidRDefault="7C60A935" w14:paraId="29B63084" w14:textId="40B3AFE4">
      <w:pPr/>
      <w:r>
        <w:br/>
      </w:r>
    </w:p>
    <w:p w:rsidR="3297719C" w:rsidP="65C6CCED" w:rsidRDefault="3297719C" w14:paraId="3560C252" w14:noSpellErr="1" w14:textId="4928776F">
      <w:pPr>
        <w:pStyle w:val="Normal"/>
        <w:ind/>
      </w:pPr>
    </w:p>
    <w:p w:rsidR="3297719C" w:rsidRDefault="3297719C" w14:paraId="6093F341" w14:textId="66A31792"/>
    <w:p w:rsidRPr="002B1143" w:rsidR="002B1143" w:rsidP="002B1143" w:rsidRDefault="002B1143" w14:paraId="50347165" w14:textId="5FEE90FE">
      <w:r>
        <w:br/>
      </w:r>
    </w:p>
    <w:p w:rsidRPr="002B1143" w:rsidR="002B1143" w:rsidP="002B1143" w:rsidRDefault="002B1143" w14:paraId="434759B2" w14:textId="6E936441"/>
    <w:p w:rsidRPr="002B1143" w:rsidR="002B1143" w:rsidP="574C53C1" w:rsidRDefault="002B1143" w14:paraId="71ED7561" w14:textId="5BBCC3F0">
      <w:pPr>
        <w:pStyle w:val="Normal"/>
      </w:pPr>
    </w:p>
    <w:p w:rsidRPr="002B1143" w:rsidR="002B1143" w:rsidP="574C53C1" w:rsidRDefault="002B1143" w14:paraId="437F232F" w14:textId="35CD6F92">
      <w:pPr>
        <w:pStyle w:val="Normal"/>
      </w:pPr>
      <w:r>
        <w:br/>
      </w:r>
      <w:r w:rsidRPr="574C53C1" w:rsidR="5C1B44AE">
        <w:rPr>
          <w:b w:val="1"/>
          <w:bCs w:val="1"/>
          <w:sz w:val="40"/>
          <w:szCs w:val="40"/>
        </w:rPr>
        <w:t>E</w:t>
      </w:r>
      <w:r w:rsidRPr="574C53C1" w:rsidR="51815F42">
        <w:rPr>
          <w:b w:val="1"/>
          <w:bCs w:val="1"/>
          <w:sz w:val="40"/>
          <w:szCs w:val="40"/>
        </w:rPr>
        <w:t>valuation</w:t>
      </w: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4378"/>
        <w:gridCol w:w="2106"/>
      </w:tblGrid>
      <w:tr w:rsidRPr="002B1143" w:rsidR="002B1143" w:rsidTr="65C6CCED" w14:paraId="23D85DF5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7CD8147A" w14:paraId="7F75A460" w14:textId="5344EFE7">
            <w:r>
              <w:t xml:space="preserve">Requirements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0D0E0B07" w14:paraId="56BBF1CF" w14:textId="2B58F128">
            <w:r>
              <w:t>How I did it</w:t>
            </w:r>
            <w:r w:rsidR="2929E6DC">
              <w:t>?</w:t>
            </w:r>
          </w:p>
          <w:p w:rsidRPr="002B1143" w:rsidR="002B1143" w:rsidP="002B1143" w:rsidRDefault="002B1143" w14:paraId="5F300310" w14:textId="69C127FD"/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3297719C" w:rsidRDefault="2929E6DC" w14:paraId="4FF27752" w14:textId="63D9ABCC">
            <w:r>
              <w:t>Met/not met</w:t>
            </w:r>
          </w:p>
        </w:tc>
      </w:tr>
      <w:tr w:rsidRPr="002B1143" w:rsidR="002B1143" w:rsidTr="65C6CCED" w14:paraId="18FF71E7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0D0E0B07" w14:paraId="3E993953" w14:textId="2C50A274">
            <w:r w:rsidRPr="3297719C">
              <w:rPr>
                <w:b/>
                <w:bCs/>
              </w:rPr>
              <w:t>BR1.</w:t>
            </w:r>
            <w:r>
              <w:t>Collect and prepare data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0D0E0B07" w14:paraId="6ED24A49" w14:textId="76C41ABD">
            <w:r w:rsidR="38E2AB5F">
              <w:rPr/>
              <w:t xml:space="preserve">I </w:t>
            </w:r>
            <w:r w:rsidR="06C7AEDE">
              <w:rPr/>
              <w:t xml:space="preserve">found my dataset on </w:t>
            </w:r>
            <w:r w:rsidRPr="65C6CCED" w:rsidR="0F012C3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World-population-review</w:t>
            </w:r>
            <w:r w:rsidR="38E2AB5F">
              <w:rPr/>
              <w:t xml:space="preserve"> and downloaded as </w:t>
            </w:r>
            <w:r w:rsidR="5658F944">
              <w:rPr/>
              <w:t>c</w:t>
            </w:r>
            <w:r w:rsidR="38E2AB5F">
              <w:rPr/>
              <w:t>sv</w:t>
            </w:r>
            <w:r>
              <w:br/>
            </w:r>
          </w:p>
          <w:p w:rsidRPr="002B1143" w:rsidR="002B1143" w:rsidP="002B1143" w:rsidRDefault="5456DFCD" w14:paraId="1738FD45" w14:textId="6EFE46BC">
            <w:r w:rsidR="469138FE">
              <w:rPr/>
              <w:t>I cleaned data using pandas</w:t>
            </w:r>
            <w:r w:rsidR="617073EA">
              <w:rPr/>
              <w:t xml:space="preserve"> and stored in firebase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002B1143" w14:paraId="00590AED" w14:textId="77777777"/>
          <w:p w:rsidRPr="002B1143" w:rsidR="002B1143" w:rsidP="002B1143" w:rsidRDefault="0D0E0B07" w14:paraId="7304C4D1" w14:textId="73B8C63C">
            <w:r w:rsidRPr="65C6CCED" w:rsidR="38E2AB5F">
              <w:rPr>
                <w:b w:val="1"/>
                <w:bCs w:val="1"/>
              </w:rPr>
              <w:t>Yes!</w:t>
            </w:r>
            <w:r>
              <w:br/>
            </w:r>
            <w:r>
              <w:br/>
            </w:r>
            <w:r>
              <w:br/>
            </w:r>
          </w:p>
        </w:tc>
      </w:tr>
      <w:tr w:rsidRPr="002B1143" w:rsidR="002B1143" w:rsidTr="65C6CCED" w14:paraId="436D6825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0D0E0B07" w14:paraId="1AC1630B" w14:textId="7141FC60">
            <w:r w:rsidRPr="3297719C">
              <w:rPr>
                <w:b/>
                <w:bCs/>
              </w:rPr>
              <w:t>BR2.</w:t>
            </w:r>
            <w:r>
              <w:t>Data analytics and visualisation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143" w:rsidP="002B1143" w:rsidRDefault="5DECAF28" w14:paraId="2AED4F21" w14:textId="77777777">
            <w:pPr>
              <w:rPr>
                <w:ins w:author="Anthony Dilleen" w:date="2025-03-14T09:31:00Z" w:id="1046"/>
              </w:rPr>
            </w:pPr>
            <w:r>
              <w:t>I calculated density, standard deviation, predicted population and found %increase.</w:t>
            </w:r>
          </w:p>
          <w:p w:rsidRPr="002B1143" w:rsidR="00A80D40" w:rsidP="002B1143" w:rsidRDefault="00A80D40" w14:paraId="08015259" w14:textId="6D01808B" w14:noSpellErr="1">
            <w:r w:rsidR="617073EA">
              <w:rPr/>
              <w:t xml:space="preserve">I used matplotlib for three graphs </w:t>
            </w:r>
            <w:r w:rsidR="617073EA">
              <w:rPr/>
              <w:t>representing</w:t>
            </w:r>
            <w:r w:rsidR="617073EA">
              <w:rPr/>
              <w:t xml:space="preserve"> analysis.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5DECAF28" w14:paraId="124769BD" w14:textId="7ADC6C9F">
            <w:r w:rsidRPr="3297719C">
              <w:rPr>
                <w:b/>
                <w:bCs/>
              </w:rPr>
              <w:t>Yes!</w:t>
            </w:r>
          </w:p>
          <w:p w:rsidRPr="002B1143" w:rsidR="002B1143" w:rsidP="002B1143" w:rsidRDefault="5DECAF28" w14:paraId="35C0E066" w14:noSpellErr="1" w14:textId="525B4E94"/>
        </w:tc>
      </w:tr>
      <w:tr w:rsidRPr="002B1143" w:rsidR="002B1143" w:rsidTr="65C6CCED" w14:paraId="032E535D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002B1143" w14:paraId="57412B08" w14:textId="77777777"/>
          <w:p w:rsidRPr="002B1143" w:rsidR="002B1143" w:rsidP="002B1143" w:rsidRDefault="0D0E0B07" w14:paraId="3AE6D9B0" w14:textId="433EACB1">
            <w:r w:rsidRPr="3297719C">
              <w:rPr>
                <w:b/>
                <w:bCs/>
              </w:rPr>
              <w:t>BR3</w:t>
            </w:r>
            <w:r>
              <w:t xml:space="preserve">.Create </w:t>
            </w:r>
            <w:r w:rsidR="57628D97">
              <w:t>basic website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53543175" w14:paraId="4539F800" w14:textId="2D9A6AC8">
            <w:r w:rsidR="6D728B2A">
              <w:rPr/>
              <w:t>I used HTML, JavaScrip</w:t>
            </w:r>
            <w:r w:rsidR="617073EA">
              <w:rPr/>
              <w:t xml:space="preserve">t, </w:t>
            </w:r>
            <w:r w:rsidR="6D728B2A">
              <w:rPr/>
              <w:t xml:space="preserve">CSS </w:t>
            </w:r>
            <w:r w:rsidR="617073EA">
              <w:rPr/>
              <w:t xml:space="preserve">and </w:t>
            </w:r>
            <w:r w:rsidR="617073EA">
              <w:rPr/>
              <w:t>ChartJS</w:t>
            </w:r>
            <w:r w:rsidR="617073EA">
              <w:rPr/>
              <w:t xml:space="preserve"> </w:t>
            </w:r>
            <w:r w:rsidR="6D728B2A">
              <w:rPr/>
              <w:t>to visualise charts on the website.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53543175" w14:paraId="20CAC6F2" w14:textId="7DC796ED">
            <w:r w:rsidRPr="3297719C">
              <w:rPr>
                <w:b/>
                <w:bCs/>
              </w:rPr>
              <w:t xml:space="preserve"> Yes!</w:t>
            </w:r>
          </w:p>
          <w:p w:rsidRPr="002B1143" w:rsidR="002B1143" w:rsidP="3297719C" w:rsidRDefault="53543175" w14:paraId="5BEBE147" w14:noSpellErr="1" w14:textId="7C80BF23">
            <w:pPr>
              <w:spacing w:before="240" w:after="240"/>
            </w:pPr>
          </w:p>
        </w:tc>
      </w:tr>
      <w:tr w:rsidRPr="002B1143" w:rsidR="002B1143" w:rsidTr="65C6CCED" w14:paraId="36B17306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0D0E0B07" w14:paraId="2340BFD9" w14:textId="1095B477">
            <w:r w:rsidRPr="3297719C">
              <w:rPr>
                <w:b/>
                <w:bCs/>
              </w:rPr>
              <w:t>AR1</w:t>
            </w:r>
            <w:r>
              <w:t>.Graph Interactivity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143" w:rsidP="002B1143" w:rsidRDefault="41D568E4" w14:paraId="2D10EECA" w14:textId="28CF0D0A">
            <w:pPr>
              <w:rPr>
                <w:ins w:author="Anthony Dilleen" w:date="2025-03-14T09:32:00Z" w:id="280046530"/>
              </w:rPr>
            </w:pPr>
            <w:r w:rsidR="4D2E4F4D">
              <w:rPr/>
              <w:t>I used dropdown menus and checkboxes and ensured graph</w:t>
            </w:r>
            <w:r w:rsidR="4D2E4F4D">
              <w:rPr/>
              <w:t xml:space="preserve">s </w:t>
            </w:r>
            <w:r w:rsidR="497A6D1F">
              <w:rPr/>
              <w:t>update</w:t>
            </w:r>
            <w:r w:rsidR="4D2E4F4D">
              <w:rPr/>
              <w:t>.</w:t>
            </w:r>
          </w:p>
          <w:p w:rsidRPr="002B1143" w:rsidR="00A80D40" w:rsidP="002B1143" w:rsidRDefault="00A80D40" w14:paraId="060CAFFF" w14:textId="7DA58BDA" w14:noSpellErr="1">
            <w:r w:rsidR="617073EA">
              <w:rPr/>
              <w:t>I used firebase to fetch data on the website.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717BAAAD" w14:paraId="1AAF454E" w14:textId="432462E4">
            <w:r w:rsidRPr="3297719C">
              <w:rPr>
                <w:b/>
                <w:bCs/>
              </w:rPr>
              <w:t>Yes!</w:t>
            </w:r>
          </w:p>
          <w:p w:rsidRPr="002B1143" w:rsidR="002B1143" w:rsidP="002B1143" w:rsidRDefault="717BAAAD" w14:paraId="2FC86AAE" w14:noSpellErr="1" w14:textId="1C25237F"/>
        </w:tc>
      </w:tr>
      <w:tr w:rsidRPr="002B1143" w:rsidR="002B1143" w:rsidTr="65C6CCED" w14:paraId="2A4AC9DF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0D0E0B07" w14:paraId="5096708A" w14:textId="07F98BFE">
            <w:r w:rsidRPr="3297719C">
              <w:rPr>
                <w:b/>
                <w:bCs/>
              </w:rPr>
              <w:t>AR2.</w:t>
            </w:r>
            <w:r>
              <w:t>Form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7DEA0839" w14:noSpellErr="1" w14:paraId="42CEA51D" w14:textId="002E51B9">
            <w:r w:rsidR="17DC83FA">
              <w:rPr/>
              <w:t>I created a page with questions and showed results of all users.</w:t>
            </w:r>
          </w:p>
          <w:p w:rsidRPr="002B1143" w:rsidR="002B1143" w:rsidP="002B1143" w:rsidRDefault="7DEA0839" w14:paraId="36684349" w14:textId="7A17B1F9">
            <w:r w:rsidR="4EEDA5F7">
              <w:rPr/>
              <w:t>I ensured validation on the inputs.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7DEA0839" w14:paraId="58EA2999" w14:textId="5AB22646">
            <w:r w:rsidRPr="65C6CCED" w:rsidR="17DC83FA">
              <w:rPr>
                <w:b w:val="1"/>
                <w:bCs w:val="1"/>
              </w:rPr>
              <w:t>Yes!</w:t>
            </w:r>
          </w:p>
        </w:tc>
      </w:tr>
      <w:tr w:rsidRPr="002B1143" w:rsidR="002B1143" w:rsidTr="65C6CCED" w14:paraId="431526E3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0D0E0B07" w14:paraId="122F2A16" w14:textId="6301827C">
            <w:r w:rsidRPr="3297719C">
              <w:rPr>
                <w:b/>
                <w:bCs/>
              </w:rPr>
              <w:t>AR3.</w:t>
            </w:r>
            <w:r w:rsidR="27D31B13">
              <w:t>R</w:t>
            </w:r>
            <w:r>
              <w:t xml:space="preserve">ecommendations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52C75F52" w14:noSpellErr="1" w14:paraId="6B293A52" w14:textId="2AA38030">
            <w:r w:rsidR="66109367">
              <w:rPr/>
              <w:t>I created a page with select options to recommend 10 countries.</w:t>
            </w:r>
          </w:p>
          <w:p w:rsidRPr="002B1143" w:rsidR="002B1143" w:rsidP="002B1143" w:rsidRDefault="52C75F52" w14:paraId="366E38B4" w14:textId="21199D91">
            <w:r w:rsidR="7E431529">
              <w:rPr/>
              <w:t>I selected the displayed countries using score system.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B1143" w:rsidR="002B1143" w:rsidP="002B1143" w:rsidRDefault="18D457EC" w14:paraId="3D821966" w14:textId="7D313836">
            <w:r w:rsidRPr="65C6CCED" w:rsidR="66109367">
              <w:rPr>
                <w:b w:val="1"/>
                <w:bCs w:val="1"/>
              </w:rPr>
              <w:t>Yes!</w:t>
            </w:r>
          </w:p>
        </w:tc>
      </w:tr>
    </w:tbl>
    <w:p w:rsidR="65C6CCED" w:rsidRDefault="65C6CCED" w14:paraId="49717BC7" w14:textId="567F5AAA">
      <w:pPr>
        <w:rPr>
          <w:ins w:author="Yelyzareta Liza Bratushkin" w:date="2025-03-14T10:32:30.903Z" w16du:dateUtc="2025-03-14T10:32:30.903Z" w:id="1863200184"/>
        </w:rPr>
      </w:pPr>
    </w:p>
    <w:p w:rsidRPr="002B1143" w:rsidR="002B1143" w:rsidP="002B1143" w:rsidRDefault="004813AC" w14:paraId="1D819B39" w14:textId="28F0CF29" w14:noSpellErr="1">
      <w:r w:rsidR="39DBAD33">
        <w:rPr/>
        <w:t>If I had more time I would make the following improvements:</w:t>
      </w:r>
    </w:p>
    <w:p w:rsidRPr="002B1143" w:rsidR="002B1143" w:rsidP="002B1143" w:rsidRDefault="0D0E0B07" w14:paraId="1A561D0C" w14:textId="77777777">
      <w:pPr>
        <w:rPr>
          <w:b/>
          <w:bCs/>
        </w:rPr>
      </w:pPr>
      <w:r w:rsidRPr="3297719C">
        <w:rPr>
          <w:b/>
          <w:bCs/>
        </w:rPr>
        <w:t>Improvement 1:</w:t>
      </w:r>
    </w:p>
    <w:p w:rsidRPr="002B1143" w:rsidR="002B1143" w:rsidP="3297719C" w:rsidRDefault="79922144" w14:paraId="226925B3" w14:textId="18C1DEDB">
      <w:pPr>
        <w:rPr>
          <w:b/>
          <w:bCs/>
        </w:rPr>
      </w:pPr>
      <w:r>
        <w:t xml:space="preserve">Create filter </w:t>
      </w:r>
      <w:r w:rsidR="1266B4B5">
        <w:t xml:space="preserve">for </w:t>
      </w:r>
      <w:r>
        <w:t xml:space="preserve">chart1 </w:t>
      </w:r>
      <w:r w:rsidR="698651B7">
        <w:t>which would</w:t>
      </w:r>
      <w:r>
        <w:t xml:space="preserve"> sort countries’ densities in ascending order</w:t>
      </w:r>
      <w:r w:rsidR="22C81874">
        <w:t xml:space="preserve"> and display</w:t>
      </w:r>
      <w:r w:rsidR="65AFB37C">
        <w:t xml:space="preserve"> multiple countries on one chart</w:t>
      </w:r>
      <w:r>
        <w:t xml:space="preserve"> </w:t>
      </w:r>
      <w:r w:rsidR="17441206">
        <w:t>using different lines.</w:t>
      </w:r>
    </w:p>
    <w:p w:rsidRPr="002B1143" w:rsidR="002B1143" w:rsidP="3297719C" w:rsidRDefault="002B1143" w14:paraId="751CAD5E" w14:textId="4BA82434">
      <w:pPr>
        <w:rPr>
          <w:b/>
          <w:bCs/>
        </w:rPr>
      </w:pPr>
      <w:r>
        <w:br/>
      </w:r>
      <w:r w:rsidR="4E55C3FA">
        <w:t xml:space="preserve">This would make chart more </w:t>
      </w:r>
      <w:r w:rsidRPr="3297719C" w:rsidR="4E55C3FA">
        <w:rPr>
          <w:rFonts w:ascii="Calibri" w:hAnsi="Calibri" w:eastAsia="Calibri" w:cs="Calibri"/>
        </w:rPr>
        <w:t>flexible and informative, enhancing user’s experience.</w:t>
      </w:r>
      <w:r w:rsidRPr="3297719C" w:rsidR="7566CFA9">
        <w:rPr>
          <w:rFonts w:ascii="Calibri" w:hAnsi="Calibri" w:eastAsia="Calibri" w:cs="Calibri"/>
        </w:rPr>
        <w:t xml:space="preserve"> Ascending order will </w:t>
      </w:r>
      <w:r w:rsidRPr="3297719C" w:rsidR="2934621C">
        <w:rPr>
          <w:rFonts w:ascii="Calibri" w:hAnsi="Calibri" w:eastAsia="Calibri" w:cs="Calibri"/>
        </w:rPr>
        <w:t>help</w:t>
      </w:r>
      <w:r w:rsidRPr="3297719C" w:rsidR="7566CFA9">
        <w:rPr>
          <w:rFonts w:ascii="Calibri" w:hAnsi="Calibri" w:eastAsia="Calibri" w:cs="Calibri"/>
        </w:rPr>
        <w:t xml:space="preserve"> to identify patterns and</w:t>
      </w:r>
      <w:r w:rsidRPr="3297719C" w:rsidR="75085417">
        <w:rPr>
          <w:rFonts w:ascii="Calibri" w:hAnsi="Calibri" w:eastAsia="Calibri" w:cs="Calibri"/>
        </w:rPr>
        <w:t xml:space="preserve"> see countries with highest/lowest densities and better visualize data</w:t>
      </w:r>
      <w:r w:rsidRPr="3297719C" w:rsidR="0CE2A442">
        <w:rPr>
          <w:rFonts w:ascii="Calibri" w:hAnsi="Calibri" w:eastAsia="Calibri" w:cs="Calibri"/>
        </w:rPr>
        <w:t xml:space="preserve">. </w:t>
      </w:r>
    </w:p>
    <w:p w:rsidRPr="002B1143" w:rsidR="002B1143" w:rsidP="65C6CCED" w:rsidRDefault="002B1143" w14:paraId="5C5F1538" w14:textId="696FFB5F">
      <w:pPr>
        <w:pStyle w:val="Normal"/>
        <w:rPr>
          <w:b w:val="1"/>
          <w:bCs w:val="1"/>
        </w:rPr>
      </w:pPr>
      <w:r>
        <w:br/>
      </w:r>
      <w:r>
        <w:br/>
      </w:r>
      <w:r w:rsidRPr="65C6CCED" w:rsidR="38E2AB5F">
        <w:rPr>
          <w:b w:val="1"/>
          <w:bCs w:val="1"/>
        </w:rPr>
        <w:t>Improvement 2:</w:t>
      </w:r>
    </w:p>
    <w:p w:rsidRPr="002B1143" w:rsidR="002B1143" w:rsidP="002B1143" w:rsidRDefault="002B1143" w14:paraId="45517AEA" w14:textId="48DFABA2">
      <w:r>
        <w:br/>
      </w:r>
      <w:r w:rsidR="63CF0D03">
        <w:t xml:space="preserve">Ask more questions on recommendations page </w:t>
      </w:r>
      <w:r w:rsidR="1597CE37">
        <w:t>and suggest greater range of countries.</w:t>
      </w:r>
      <w:r>
        <w:br/>
      </w:r>
    </w:p>
    <w:p w:rsidRPr="002B1143" w:rsidR="002B1143" w:rsidP="002B1143" w:rsidRDefault="5D890619" w14:paraId="44107B82" w14:textId="7DB28523">
      <w:r w:rsidR="39DBAD33">
        <w:rPr/>
        <w:t xml:space="preserve">This would </w:t>
      </w:r>
      <w:r w:rsidR="248765AA">
        <w:rPr/>
        <w:t>enhance</w:t>
      </w:r>
      <w:r w:rsidR="248765AA">
        <w:rPr/>
        <w:t xml:space="preserve"> my understanding of</w:t>
      </w:r>
      <w:r w:rsidR="3F3E44C8">
        <w:rPr/>
        <w:t xml:space="preserve"> user preferences, </w:t>
      </w:r>
      <w:r w:rsidR="348C2162">
        <w:rPr/>
        <w:t>r</w:t>
      </w:r>
      <w:r w:rsidR="3F3E44C8">
        <w:rPr/>
        <w:t>esult</w:t>
      </w:r>
      <w:r w:rsidR="796CEBAD">
        <w:rPr/>
        <w:t>ing</w:t>
      </w:r>
      <w:r w:rsidR="3F3E44C8">
        <w:rPr/>
        <w:t xml:space="preserve"> in better quality</w:t>
      </w:r>
      <w:r w:rsidR="3DA27F39">
        <w:rPr/>
        <w:t xml:space="preserve"> and </w:t>
      </w:r>
      <w:r w:rsidR="3DA27F39">
        <w:rPr/>
        <w:t>accurate</w:t>
      </w:r>
      <w:r w:rsidR="3F3E44C8">
        <w:rPr/>
        <w:t xml:space="preserve"> response.</w:t>
      </w:r>
    </w:p>
    <w:p w:rsidRPr="002B1143" w:rsidR="002B1143" w:rsidP="65C6CCED" w:rsidRDefault="002B1143" w14:paraId="09ADB5E3" w14:noSpellErr="1" w14:textId="0F9B24EA">
      <w:pPr>
        <w:pStyle w:val="Normal"/>
      </w:pPr>
      <w:r>
        <w:br/>
      </w:r>
    </w:p>
    <w:p w:rsidRPr="002B1143" w:rsidR="002B1143" w:rsidP="3297719C" w:rsidRDefault="2D0F8DAA" w14:paraId="76EF0B32" w14:textId="7AD08C09">
      <w:pPr>
        <w:rPr>
          <w:b/>
          <w:bCs/>
        </w:rPr>
      </w:pPr>
      <w:r w:rsidRPr="3297719C">
        <w:rPr>
          <w:b/>
          <w:bCs/>
        </w:rPr>
        <w:t>Other application for my artefact:</w:t>
      </w:r>
    </w:p>
    <w:p w:rsidRPr="002B1143" w:rsidR="002B1143" w:rsidP="3297719C" w:rsidRDefault="002B1143" w14:paraId="357CB1BC" w14:textId="37CF548C">
      <w:pPr>
        <w:rPr>
          <w:b/>
          <w:bCs/>
        </w:rPr>
      </w:pPr>
      <w:r>
        <w:br/>
      </w:r>
      <w:r w:rsidRPr="3297719C" w:rsidR="0021B2D8">
        <w:rPr>
          <w:rFonts w:ascii="Calibri" w:hAnsi="Calibri" w:eastAsia="Calibri" w:cs="Calibri"/>
        </w:rPr>
        <w:t>C</w:t>
      </w:r>
      <w:r w:rsidRPr="3297719C" w:rsidR="3EF679EB">
        <w:rPr>
          <w:rFonts w:ascii="Calibri" w:hAnsi="Calibri" w:eastAsia="Calibri" w:cs="Calibri"/>
        </w:rPr>
        <w:t>omment posting and replies</w:t>
      </w:r>
      <w:r w:rsidRPr="3297719C" w:rsidR="0DEFF640">
        <w:rPr>
          <w:rFonts w:ascii="Calibri" w:hAnsi="Calibri" w:eastAsia="Calibri" w:cs="Calibri"/>
        </w:rPr>
        <w:t xml:space="preserve">. </w:t>
      </w:r>
    </w:p>
    <w:p w:rsidRPr="002B1143" w:rsidR="002B1143" w:rsidP="002B1143" w:rsidRDefault="0DEFF640" w14:paraId="3C0974F3" w14:textId="7749F26F">
      <w:pPr>
        <w:rPr>
          <w:b/>
          <w:bCs/>
        </w:rPr>
      </w:pPr>
      <w:r w:rsidRPr="3297719C">
        <w:rPr>
          <w:rFonts w:ascii="Calibri" w:hAnsi="Calibri" w:eastAsia="Calibri" w:cs="Calibri"/>
        </w:rPr>
        <w:t>On my form page</w:t>
      </w:r>
      <w:r w:rsidRPr="3297719C" w:rsidR="0FC696FE">
        <w:rPr>
          <w:rFonts w:ascii="Calibri" w:hAnsi="Calibri" w:eastAsia="Calibri" w:cs="Calibri"/>
        </w:rPr>
        <w:t>,</w:t>
      </w:r>
      <w:r w:rsidRPr="3297719C">
        <w:rPr>
          <w:rFonts w:ascii="Calibri" w:hAnsi="Calibri" w:eastAsia="Calibri" w:cs="Calibri"/>
        </w:rPr>
        <w:t xml:space="preserve"> user</w:t>
      </w:r>
      <w:r w:rsidRPr="3297719C" w:rsidR="12700063">
        <w:rPr>
          <w:rFonts w:ascii="Calibri" w:hAnsi="Calibri" w:eastAsia="Calibri" w:cs="Calibri"/>
        </w:rPr>
        <w:t>s</w:t>
      </w:r>
      <w:r w:rsidRPr="3297719C">
        <w:rPr>
          <w:rFonts w:ascii="Calibri" w:hAnsi="Calibri" w:eastAsia="Calibri" w:cs="Calibri"/>
        </w:rPr>
        <w:t xml:space="preserve"> can input </w:t>
      </w:r>
      <w:r w:rsidRPr="3297719C" w:rsidR="204F1737">
        <w:rPr>
          <w:rFonts w:ascii="Calibri" w:hAnsi="Calibri" w:eastAsia="Calibri" w:cs="Calibri"/>
        </w:rPr>
        <w:t>comment</w:t>
      </w:r>
      <w:r w:rsidRPr="3297719C" w:rsidR="5AAEBF31">
        <w:rPr>
          <w:rFonts w:ascii="Calibri" w:hAnsi="Calibri" w:eastAsia="Calibri" w:cs="Calibri"/>
        </w:rPr>
        <w:t>s</w:t>
      </w:r>
      <w:r w:rsidRPr="3297719C" w:rsidR="204F1737">
        <w:rPr>
          <w:rFonts w:ascii="Calibri" w:hAnsi="Calibri" w:eastAsia="Calibri" w:cs="Calibri"/>
        </w:rPr>
        <w:t>,</w:t>
      </w:r>
      <w:r w:rsidRPr="3297719C" w:rsidR="54047EDF">
        <w:rPr>
          <w:rFonts w:ascii="Calibri" w:hAnsi="Calibri" w:eastAsia="Calibri" w:cs="Calibri"/>
        </w:rPr>
        <w:t xml:space="preserve"> and</w:t>
      </w:r>
      <w:r w:rsidRPr="3297719C">
        <w:rPr>
          <w:rFonts w:ascii="Calibri" w:hAnsi="Calibri" w:eastAsia="Calibri" w:cs="Calibri"/>
        </w:rPr>
        <w:t xml:space="preserve"> my system </w:t>
      </w:r>
      <w:r w:rsidRPr="3297719C" w:rsidR="194B827E">
        <w:rPr>
          <w:rFonts w:ascii="Calibri" w:hAnsi="Calibri" w:eastAsia="Calibri" w:cs="Calibri"/>
        </w:rPr>
        <w:t>could</w:t>
      </w:r>
      <w:r w:rsidRPr="3297719C">
        <w:rPr>
          <w:rFonts w:ascii="Calibri" w:hAnsi="Calibri" w:eastAsia="Calibri" w:cs="Calibri"/>
        </w:rPr>
        <w:t xml:space="preserve"> be adapted to display these publicly, allowing interact</w:t>
      </w:r>
      <w:r w:rsidRPr="3297719C" w:rsidR="1FEFFAFF">
        <w:rPr>
          <w:rFonts w:ascii="Calibri" w:hAnsi="Calibri" w:eastAsia="Calibri" w:cs="Calibri"/>
        </w:rPr>
        <w:t>ions</w:t>
      </w:r>
      <w:r w:rsidRPr="3297719C" w:rsidR="52A20CF5">
        <w:rPr>
          <w:rFonts w:ascii="Calibri" w:hAnsi="Calibri" w:eastAsia="Calibri" w:cs="Calibri"/>
        </w:rPr>
        <w:t>, instead of just storing</w:t>
      </w:r>
      <w:r w:rsidRPr="3297719C" w:rsidR="227E630B">
        <w:rPr>
          <w:rFonts w:ascii="Calibri" w:hAnsi="Calibri" w:eastAsia="Calibri" w:cs="Calibri"/>
        </w:rPr>
        <w:t xml:space="preserve"> feedback</w:t>
      </w:r>
      <w:r w:rsidRPr="3297719C" w:rsidR="52A20CF5">
        <w:rPr>
          <w:rFonts w:ascii="Calibri" w:hAnsi="Calibri" w:eastAsia="Calibri" w:cs="Calibri"/>
        </w:rPr>
        <w:t>.</w:t>
      </w:r>
      <w:r w:rsidRPr="3297719C">
        <w:rPr>
          <w:rFonts w:ascii="Calibri" w:hAnsi="Calibri" w:eastAsia="Calibri" w:cs="Calibri"/>
        </w:rPr>
        <w:t xml:space="preserve"> </w:t>
      </w:r>
      <w:r w:rsidRPr="3297719C" w:rsidR="1B9B0DB1">
        <w:rPr>
          <w:rFonts w:ascii="Calibri" w:hAnsi="Calibri" w:eastAsia="Calibri" w:cs="Calibri"/>
        </w:rPr>
        <w:t>Such platform</w:t>
      </w:r>
      <w:r w:rsidRPr="3297719C">
        <w:rPr>
          <w:rFonts w:ascii="Calibri" w:hAnsi="Calibri" w:eastAsia="Calibri" w:cs="Calibri"/>
        </w:rPr>
        <w:t xml:space="preserve"> would </w:t>
      </w:r>
      <w:r w:rsidRPr="3297719C" w:rsidR="13959095">
        <w:rPr>
          <w:rFonts w:ascii="Calibri" w:hAnsi="Calibri" w:eastAsia="Calibri" w:cs="Calibri"/>
        </w:rPr>
        <w:t xml:space="preserve">create </w:t>
      </w:r>
      <w:r w:rsidRPr="3297719C">
        <w:rPr>
          <w:rFonts w:ascii="Calibri" w:hAnsi="Calibri" w:eastAsia="Calibri" w:cs="Calibri"/>
        </w:rPr>
        <w:t xml:space="preserve">discussions, </w:t>
      </w:r>
      <w:r w:rsidRPr="3297719C" w:rsidR="57A19911">
        <w:rPr>
          <w:rFonts w:ascii="Calibri" w:hAnsi="Calibri" w:eastAsia="Calibri" w:cs="Calibri"/>
        </w:rPr>
        <w:t>feedback</w:t>
      </w:r>
      <w:r w:rsidRPr="3297719C" w:rsidR="5958A99D">
        <w:rPr>
          <w:rFonts w:ascii="Calibri" w:hAnsi="Calibri" w:eastAsia="Calibri" w:cs="Calibri"/>
        </w:rPr>
        <w:t xml:space="preserve"> exchange</w:t>
      </w:r>
      <w:r w:rsidRPr="3297719C" w:rsidR="57A19911">
        <w:rPr>
          <w:rFonts w:ascii="Calibri" w:hAnsi="Calibri" w:eastAsia="Calibri" w:cs="Calibri"/>
        </w:rPr>
        <w:t xml:space="preserve"> and</w:t>
      </w:r>
      <w:r w:rsidRPr="3297719C">
        <w:rPr>
          <w:rFonts w:ascii="Calibri" w:hAnsi="Calibri" w:eastAsia="Calibri" w:cs="Calibri"/>
        </w:rPr>
        <w:t xml:space="preserve"> real-time conversations</w:t>
      </w:r>
      <w:r w:rsidRPr="3297719C" w:rsidR="3E66CD3E">
        <w:rPr>
          <w:rFonts w:ascii="Calibri" w:hAnsi="Calibri" w:eastAsia="Calibri" w:cs="Calibri"/>
        </w:rPr>
        <w:t xml:space="preserve"> in the community.</w:t>
      </w:r>
      <w:r w:rsidR="002B1143">
        <w:br/>
      </w:r>
      <w:r w:rsidR="002B1143">
        <w:br/>
      </w:r>
      <w:r w:rsidR="002B1143">
        <w:br/>
      </w:r>
    </w:p>
    <w:p w:rsidRPr="002B1143" w:rsidR="002B1143" w:rsidP="002B1143" w:rsidRDefault="002B1143" w14:paraId="51D872E8" w14:textId="77777777">
      <w:r w:rsidRPr="002B1143">
        <w:br/>
      </w:r>
      <w:r w:rsidRPr="002B1143">
        <w:br/>
      </w:r>
      <w:r w:rsidRPr="002B1143">
        <w:br/>
      </w:r>
      <w:r w:rsidRPr="002B1143">
        <w:br/>
      </w:r>
      <w:r w:rsidRPr="002B1143">
        <w:br/>
      </w:r>
    </w:p>
    <w:p w:rsidRPr="002B1143" w:rsidR="002B1143" w:rsidP="002B1143" w:rsidRDefault="0D0E0B07" w14:paraId="77BD05F2" w14:textId="6123B564">
      <w:r>
        <w:t xml:space="preserve"> References: </w:t>
      </w:r>
    </w:p>
    <w:p w:rsidRPr="002B1143" w:rsidR="002B1143" w:rsidP="002B1143" w:rsidRDefault="002B1143" w14:paraId="299A02B0" w14:textId="77777777"/>
    <w:p w:rsidR="003F3939" w:rsidP="003F3939" w:rsidRDefault="003F3939" w14:paraId="76DECB21" w14:textId="77777777" w14:noSpellErr="1">
      <w:pPr>
        <w:pStyle w:val="ListParagraph"/>
        <w:numPr>
          <w:ilvl w:val="0"/>
          <w:numId w:val="25"/>
        </w:numPr>
        <w:rPr>
          <w:b w:val="1"/>
          <w:bCs w:val="1"/>
        </w:rPr>
      </w:pPr>
      <w:r>
        <w:fldChar w:fldCharType="begin"/>
      </w:r>
      <w:r>
        <w:instrText xml:space="preserve"> HYPERLINK "https://www.worldbank.org/en/programs/icp/brief/foodpricesfornutrition" \h </w:instrText>
      </w:r>
      <w:r>
        <w:fldChar w:fldCharType="separate"/>
      </w:r>
      <w:r w:rsidRPr="65C6CCED" w:rsidR="2689CDFF">
        <w:rPr>
          <w:rStyle w:val="Hyperlink"/>
        </w:rPr>
        <w:t>https://www.worldbank.org/en/programs/icp/brief/foodpricesfornutrition</w:t>
      </w:r>
      <w:r w:rsidRPr="65C6CCED">
        <w:rPr>
          <w:rStyle w:val="Hyperlink"/>
        </w:rPr>
        <w:fldChar w:fldCharType="end"/>
      </w:r>
    </w:p>
    <w:p w:rsidR="003F3939" w:rsidP="003F3939" w:rsidRDefault="003F3939" w14:paraId="5C239F5B" w14:textId="77777777" w14:noSpellErr="1">
      <w:pPr>
        <w:pStyle w:val="ListParagraph"/>
        <w:numPr>
          <w:ilvl w:val="0"/>
          <w:numId w:val="25"/>
        </w:numPr>
        <w:rPr>
          <w:b w:val="1"/>
          <w:bCs w:val="1"/>
        </w:rPr>
      </w:pPr>
      <w:r>
        <w:fldChar w:fldCharType="begin"/>
      </w:r>
      <w:r>
        <w:instrText xml:space="preserve"> HYPERLINK "https://www.worldometers.info/world-population/" \l "google_vignette" \h </w:instrText>
      </w:r>
      <w:r>
        <w:fldChar w:fldCharType="separate"/>
      </w:r>
      <w:r w:rsidRPr="65C6CCED" w:rsidR="2689CDFF">
        <w:rPr>
          <w:rStyle w:val="Hyperlink"/>
        </w:rPr>
        <w:t>https://www.worldometers.info/world-population/#google_vignette</w:t>
      </w:r>
      <w:r w:rsidRPr="65C6CCED">
        <w:rPr>
          <w:rStyle w:val="Hyperlink"/>
        </w:rPr>
        <w:fldChar w:fldCharType="end"/>
      </w:r>
      <w:r w:rsidR="2689CDFF">
        <w:rPr/>
        <w:t>;</w:t>
      </w:r>
    </w:p>
    <w:p w:rsidR="003F3939" w:rsidP="003F3939" w:rsidRDefault="003F3939" w14:paraId="5DA55553" w14:textId="77777777" w14:noSpellErr="1">
      <w:pPr>
        <w:pStyle w:val="ListParagraph"/>
        <w:numPr>
          <w:ilvl w:val="0"/>
          <w:numId w:val="25"/>
        </w:numPr>
        <w:rPr>
          <w:b w:val="1"/>
          <w:bCs w:val="1"/>
        </w:rPr>
      </w:pPr>
      <w:r>
        <w:fldChar w:fldCharType="begin"/>
      </w:r>
      <w:r>
        <w:instrText xml:space="preserve"> HYPERLINK "https://www.prb.org/resources/understanding-population-projections-assumptions-behind-the-numbers/" \h </w:instrText>
      </w:r>
      <w:r>
        <w:fldChar w:fldCharType="separate"/>
      </w:r>
      <w:r w:rsidRPr="65C6CCED" w:rsidR="2689CDFF">
        <w:rPr>
          <w:rStyle w:val="Hyperlink"/>
        </w:rPr>
        <w:t>https://www.prb.org/resources/understanding-population-projections-assumptions-behind-the-numbers/</w:t>
      </w:r>
      <w:r w:rsidRPr="65C6CCED">
        <w:rPr>
          <w:rStyle w:val="Hyperlink"/>
        </w:rPr>
        <w:fldChar w:fldCharType="end"/>
      </w:r>
    </w:p>
    <w:p w:rsidR="0067097B" w:rsidRDefault="0067097B" w14:paraId="38E0366F" w14:textId="77777777"/>
    <w:sectPr w:rsidR="0067097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Yc0yj4Q2h5pWe" int2:id="Lg6wnON3">
      <int2:state int2:type="AugLoop_Text_Critique" int2:value="Rejected"/>
    </int2:textHash>
    <int2:textHash int2:hashCode="k4mAiw35l/hZT6" int2:id="Tjnu1nXE">
      <int2:state int2:type="AugLoop_Text_Critique" int2:value="Rejected"/>
    </int2:textHash>
    <int2:textHash int2:hashCode="4W4gHyzfOjaXi+" int2:id="MkVwsj83">
      <int2:state int2:type="AugLoop_Text_Critique" int2:value="Rejected"/>
    </int2:textHash>
    <int2:textHash int2:hashCode="Cgc9ADUi/D5OrY" int2:id="06xy4JYv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6">
    <w:nsid w:val="54e128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2040CB"/>
    <w:multiLevelType w:val="hybridMultilevel"/>
    <w:tmpl w:val="61BE26B4"/>
    <w:lvl w:ilvl="0" w:tplc="510816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4CA7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6A0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F214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42C9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9283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8AC4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861F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7C7E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7E5427"/>
    <w:multiLevelType w:val="hybridMultilevel"/>
    <w:tmpl w:val="80467BAC"/>
    <w:lvl w:ilvl="0" w:tplc="DCE4C2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A00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16E4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2844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F61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3066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38F2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8C9F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C6C0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73B26E"/>
    <w:multiLevelType w:val="hybridMultilevel"/>
    <w:tmpl w:val="62A23656"/>
    <w:lvl w:ilvl="0" w:tplc="0A6E9118">
      <w:start w:val="1"/>
      <w:numFmt w:val="decimal"/>
      <w:lvlText w:val="%1."/>
      <w:lvlJc w:val="left"/>
      <w:pPr>
        <w:ind w:left="1080" w:hanging="360"/>
      </w:pPr>
    </w:lvl>
    <w:lvl w:ilvl="1" w:tplc="B7A23E4A">
      <w:start w:val="1"/>
      <w:numFmt w:val="lowerLetter"/>
      <w:lvlText w:val="%2."/>
      <w:lvlJc w:val="left"/>
      <w:pPr>
        <w:ind w:left="1800" w:hanging="360"/>
      </w:pPr>
    </w:lvl>
    <w:lvl w:ilvl="2" w:tplc="24565562">
      <w:start w:val="1"/>
      <w:numFmt w:val="lowerRoman"/>
      <w:lvlText w:val="%3."/>
      <w:lvlJc w:val="right"/>
      <w:pPr>
        <w:ind w:left="2520" w:hanging="180"/>
      </w:pPr>
    </w:lvl>
    <w:lvl w:ilvl="3" w:tplc="0D80641E">
      <w:start w:val="1"/>
      <w:numFmt w:val="decimal"/>
      <w:lvlText w:val="%4."/>
      <w:lvlJc w:val="left"/>
      <w:pPr>
        <w:ind w:left="3240" w:hanging="360"/>
      </w:pPr>
    </w:lvl>
    <w:lvl w:ilvl="4" w:tplc="46E8A2CC">
      <w:start w:val="1"/>
      <w:numFmt w:val="lowerLetter"/>
      <w:lvlText w:val="%5."/>
      <w:lvlJc w:val="left"/>
      <w:pPr>
        <w:ind w:left="3960" w:hanging="360"/>
      </w:pPr>
    </w:lvl>
    <w:lvl w:ilvl="5" w:tplc="EFD4526E">
      <w:start w:val="1"/>
      <w:numFmt w:val="lowerRoman"/>
      <w:lvlText w:val="%6."/>
      <w:lvlJc w:val="right"/>
      <w:pPr>
        <w:ind w:left="4680" w:hanging="180"/>
      </w:pPr>
    </w:lvl>
    <w:lvl w:ilvl="6" w:tplc="D2349EDE">
      <w:start w:val="1"/>
      <w:numFmt w:val="decimal"/>
      <w:lvlText w:val="%7."/>
      <w:lvlJc w:val="left"/>
      <w:pPr>
        <w:ind w:left="5400" w:hanging="360"/>
      </w:pPr>
    </w:lvl>
    <w:lvl w:ilvl="7" w:tplc="25EC2338">
      <w:start w:val="1"/>
      <w:numFmt w:val="lowerLetter"/>
      <w:lvlText w:val="%8."/>
      <w:lvlJc w:val="left"/>
      <w:pPr>
        <w:ind w:left="6120" w:hanging="360"/>
      </w:pPr>
    </w:lvl>
    <w:lvl w:ilvl="8" w:tplc="886E8204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AC0433"/>
    <w:multiLevelType w:val="hybridMultilevel"/>
    <w:tmpl w:val="C7C0A4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11B7D"/>
    <w:multiLevelType w:val="hybridMultilevel"/>
    <w:tmpl w:val="B6B85314"/>
    <w:lvl w:ilvl="0" w:tplc="93E0A78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B00D25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844933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5CAF5D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130AB7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3EC87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57ADFC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736DD7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6AC42F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F80FA7F"/>
    <w:multiLevelType w:val="hybridMultilevel"/>
    <w:tmpl w:val="F97E0DCA"/>
    <w:lvl w:ilvl="0" w:tplc="425888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2888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5CCF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3076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8C02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7EF6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1EF7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CCA0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6C64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2BF2D1"/>
    <w:multiLevelType w:val="hybridMultilevel"/>
    <w:tmpl w:val="97F40AFC"/>
    <w:lvl w:ilvl="0" w:tplc="AAB8CF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EE8C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3426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E23B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54A1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666D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2EBE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82EF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F8E6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7E20D0"/>
    <w:multiLevelType w:val="hybridMultilevel"/>
    <w:tmpl w:val="3D28AB30"/>
    <w:lvl w:ilvl="0" w:tplc="D5DE583E">
      <w:start w:val="1"/>
      <w:numFmt w:val="decimal"/>
      <w:lvlText w:val="%1."/>
      <w:lvlJc w:val="left"/>
      <w:pPr>
        <w:ind w:left="720" w:hanging="360"/>
      </w:pPr>
    </w:lvl>
    <w:lvl w:ilvl="1" w:tplc="99AE0EF6">
      <w:start w:val="1"/>
      <w:numFmt w:val="lowerLetter"/>
      <w:lvlText w:val="%2."/>
      <w:lvlJc w:val="left"/>
      <w:pPr>
        <w:ind w:left="1440" w:hanging="360"/>
      </w:pPr>
    </w:lvl>
    <w:lvl w:ilvl="2" w:tplc="6950A716">
      <w:start w:val="1"/>
      <w:numFmt w:val="lowerRoman"/>
      <w:lvlText w:val="%3."/>
      <w:lvlJc w:val="right"/>
      <w:pPr>
        <w:ind w:left="2160" w:hanging="180"/>
      </w:pPr>
    </w:lvl>
    <w:lvl w:ilvl="3" w:tplc="66EA8976">
      <w:start w:val="1"/>
      <w:numFmt w:val="decimal"/>
      <w:lvlText w:val="%4."/>
      <w:lvlJc w:val="left"/>
      <w:pPr>
        <w:ind w:left="2880" w:hanging="360"/>
      </w:pPr>
    </w:lvl>
    <w:lvl w:ilvl="4" w:tplc="EAB24F2E">
      <w:start w:val="1"/>
      <w:numFmt w:val="lowerLetter"/>
      <w:lvlText w:val="%5."/>
      <w:lvlJc w:val="left"/>
      <w:pPr>
        <w:ind w:left="3600" w:hanging="360"/>
      </w:pPr>
    </w:lvl>
    <w:lvl w:ilvl="5" w:tplc="FBAA5F4A">
      <w:start w:val="1"/>
      <w:numFmt w:val="lowerRoman"/>
      <w:lvlText w:val="%6."/>
      <w:lvlJc w:val="right"/>
      <w:pPr>
        <w:ind w:left="4320" w:hanging="180"/>
      </w:pPr>
    </w:lvl>
    <w:lvl w:ilvl="6" w:tplc="11C03236">
      <w:start w:val="1"/>
      <w:numFmt w:val="decimal"/>
      <w:lvlText w:val="%7."/>
      <w:lvlJc w:val="left"/>
      <w:pPr>
        <w:ind w:left="5040" w:hanging="360"/>
      </w:pPr>
    </w:lvl>
    <w:lvl w:ilvl="7" w:tplc="9C0E558E">
      <w:start w:val="1"/>
      <w:numFmt w:val="lowerLetter"/>
      <w:lvlText w:val="%8."/>
      <w:lvlJc w:val="left"/>
      <w:pPr>
        <w:ind w:left="5760" w:hanging="360"/>
      </w:pPr>
    </w:lvl>
    <w:lvl w:ilvl="8" w:tplc="BCB851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31A54"/>
    <w:multiLevelType w:val="hybridMultilevel"/>
    <w:tmpl w:val="CDB66214"/>
    <w:lvl w:ilvl="0" w:tplc="1F9C16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1CA2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F03A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0456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28BC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1610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0A45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0ED4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8A77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27E5FC"/>
    <w:multiLevelType w:val="hybridMultilevel"/>
    <w:tmpl w:val="FAF415FA"/>
    <w:lvl w:ilvl="0" w:tplc="96D024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82C2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9E83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2C16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24C9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0CC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B223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7227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C03F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16B4B6"/>
    <w:multiLevelType w:val="hybridMultilevel"/>
    <w:tmpl w:val="4176B988"/>
    <w:lvl w:ilvl="0" w:tplc="38A8E3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CA2B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20AD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10E3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00FC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6804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ACE8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86BB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E4A5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50B7AEF"/>
    <w:multiLevelType w:val="hybridMultilevel"/>
    <w:tmpl w:val="0122F7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008C6"/>
    <w:multiLevelType w:val="hybridMultilevel"/>
    <w:tmpl w:val="8B386016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EC3D58"/>
    <w:multiLevelType w:val="hybridMultilevel"/>
    <w:tmpl w:val="4EB6EE2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DEF54C9"/>
    <w:multiLevelType w:val="hybridMultilevel"/>
    <w:tmpl w:val="783E6516"/>
    <w:lvl w:ilvl="0" w:tplc="8CC850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DE80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1E2D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40E0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8801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FCAD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A2F3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9830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2C93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CF35EC"/>
    <w:multiLevelType w:val="hybridMultilevel"/>
    <w:tmpl w:val="90A2400C"/>
    <w:lvl w:ilvl="0" w:tplc="8DB623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92D6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0248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388A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ACCC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5035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4864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B602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D404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D69199E"/>
    <w:multiLevelType w:val="hybridMultilevel"/>
    <w:tmpl w:val="365A97D8"/>
    <w:lvl w:ilvl="0" w:tplc="DD5A7D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E671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E01C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7839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304A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628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9623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3C34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50C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EF27F50"/>
    <w:multiLevelType w:val="hybridMultilevel"/>
    <w:tmpl w:val="D7B6E63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FC855EA"/>
    <w:multiLevelType w:val="hybridMultilevel"/>
    <w:tmpl w:val="3D24FDFE"/>
    <w:lvl w:ilvl="0" w:tplc="C4EE7E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6221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76C1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CE00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ACBC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FEBB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7CC6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6AD4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B06A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05B3032"/>
    <w:multiLevelType w:val="hybridMultilevel"/>
    <w:tmpl w:val="6718633E"/>
    <w:lvl w:ilvl="0" w:tplc="A4D0551A">
      <w:start w:val="1"/>
      <w:numFmt w:val="decimal"/>
      <w:lvlText w:val="%1."/>
      <w:lvlJc w:val="left"/>
      <w:pPr>
        <w:ind w:left="720" w:hanging="360"/>
      </w:pPr>
    </w:lvl>
    <w:lvl w:ilvl="1" w:tplc="60F65112">
      <w:start w:val="1"/>
      <w:numFmt w:val="lowerLetter"/>
      <w:lvlText w:val="%2."/>
      <w:lvlJc w:val="left"/>
      <w:pPr>
        <w:ind w:left="1440" w:hanging="360"/>
      </w:pPr>
    </w:lvl>
    <w:lvl w:ilvl="2" w:tplc="A560DA14">
      <w:start w:val="1"/>
      <w:numFmt w:val="lowerRoman"/>
      <w:lvlText w:val="%3."/>
      <w:lvlJc w:val="right"/>
      <w:pPr>
        <w:ind w:left="2160" w:hanging="180"/>
      </w:pPr>
    </w:lvl>
    <w:lvl w:ilvl="3" w:tplc="F1A83C9E">
      <w:start w:val="1"/>
      <w:numFmt w:val="decimal"/>
      <w:lvlText w:val="%4."/>
      <w:lvlJc w:val="left"/>
      <w:pPr>
        <w:ind w:left="2880" w:hanging="360"/>
      </w:pPr>
    </w:lvl>
    <w:lvl w:ilvl="4" w:tplc="C678876E">
      <w:start w:val="1"/>
      <w:numFmt w:val="lowerLetter"/>
      <w:lvlText w:val="%5."/>
      <w:lvlJc w:val="left"/>
      <w:pPr>
        <w:ind w:left="3600" w:hanging="360"/>
      </w:pPr>
    </w:lvl>
    <w:lvl w:ilvl="5" w:tplc="11AEB51A">
      <w:start w:val="1"/>
      <w:numFmt w:val="lowerRoman"/>
      <w:lvlText w:val="%6."/>
      <w:lvlJc w:val="right"/>
      <w:pPr>
        <w:ind w:left="4320" w:hanging="180"/>
      </w:pPr>
    </w:lvl>
    <w:lvl w:ilvl="6" w:tplc="250CAF7E">
      <w:start w:val="1"/>
      <w:numFmt w:val="decimal"/>
      <w:lvlText w:val="%7."/>
      <w:lvlJc w:val="left"/>
      <w:pPr>
        <w:ind w:left="5040" w:hanging="360"/>
      </w:pPr>
    </w:lvl>
    <w:lvl w:ilvl="7" w:tplc="E66414E4">
      <w:start w:val="1"/>
      <w:numFmt w:val="lowerLetter"/>
      <w:lvlText w:val="%8."/>
      <w:lvlJc w:val="left"/>
      <w:pPr>
        <w:ind w:left="5760" w:hanging="360"/>
      </w:pPr>
    </w:lvl>
    <w:lvl w:ilvl="8" w:tplc="D1761EC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3C2CC"/>
    <w:multiLevelType w:val="hybridMultilevel"/>
    <w:tmpl w:val="0420A9C4"/>
    <w:lvl w:ilvl="0" w:tplc="54D629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F09E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D664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600F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A0E4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3A27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EEA7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D067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1C8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7735D28"/>
    <w:multiLevelType w:val="hybridMultilevel"/>
    <w:tmpl w:val="BCC690A4"/>
    <w:lvl w:ilvl="0" w:tplc="5DAC21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D6D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86DE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04C1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26A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52A2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4A95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4646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38C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9E0170D"/>
    <w:multiLevelType w:val="hybridMultilevel"/>
    <w:tmpl w:val="6D9A2C76"/>
    <w:lvl w:ilvl="0" w:tplc="1CFEC5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9CA8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D86C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345E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C4A2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D66E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CCE0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1689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7E26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B024E5C"/>
    <w:multiLevelType w:val="multilevel"/>
    <w:tmpl w:val="095EB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7B9F5F9E"/>
    <w:multiLevelType w:val="hybridMultilevel"/>
    <w:tmpl w:val="8CA2A830"/>
    <w:lvl w:ilvl="0" w:tplc="E2F08B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34E1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14B6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024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A2E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7623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E033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D68C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52F7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C7C2427"/>
    <w:multiLevelType w:val="hybridMultilevel"/>
    <w:tmpl w:val="4B58F39E"/>
    <w:lvl w:ilvl="0" w:tplc="7C52D7DC">
      <w:start w:val="1"/>
      <w:numFmt w:val="decimal"/>
      <w:lvlText w:val="%1."/>
      <w:lvlJc w:val="left"/>
      <w:pPr>
        <w:ind w:left="720" w:hanging="360"/>
      </w:pPr>
    </w:lvl>
    <w:lvl w:ilvl="1" w:tplc="99F85248">
      <w:start w:val="1"/>
      <w:numFmt w:val="lowerLetter"/>
      <w:lvlText w:val="%2."/>
      <w:lvlJc w:val="left"/>
      <w:pPr>
        <w:ind w:left="1440" w:hanging="360"/>
      </w:pPr>
    </w:lvl>
    <w:lvl w:ilvl="2" w:tplc="1F2C5B60">
      <w:start w:val="1"/>
      <w:numFmt w:val="lowerRoman"/>
      <w:lvlText w:val="%3."/>
      <w:lvlJc w:val="right"/>
      <w:pPr>
        <w:ind w:left="2160" w:hanging="180"/>
      </w:pPr>
    </w:lvl>
    <w:lvl w:ilvl="3" w:tplc="05D879A6">
      <w:start w:val="1"/>
      <w:numFmt w:val="decimal"/>
      <w:lvlText w:val="%4."/>
      <w:lvlJc w:val="left"/>
      <w:pPr>
        <w:ind w:left="2880" w:hanging="360"/>
      </w:pPr>
    </w:lvl>
    <w:lvl w:ilvl="4" w:tplc="67A6B964">
      <w:start w:val="1"/>
      <w:numFmt w:val="lowerLetter"/>
      <w:lvlText w:val="%5."/>
      <w:lvlJc w:val="left"/>
      <w:pPr>
        <w:ind w:left="3600" w:hanging="360"/>
      </w:pPr>
    </w:lvl>
    <w:lvl w:ilvl="5" w:tplc="C6AC5322">
      <w:start w:val="1"/>
      <w:numFmt w:val="lowerRoman"/>
      <w:lvlText w:val="%6."/>
      <w:lvlJc w:val="right"/>
      <w:pPr>
        <w:ind w:left="4320" w:hanging="180"/>
      </w:pPr>
    </w:lvl>
    <w:lvl w:ilvl="6" w:tplc="CDD4E5AE">
      <w:start w:val="1"/>
      <w:numFmt w:val="decimal"/>
      <w:lvlText w:val="%7."/>
      <w:lvlJc w:val="left"/>
      <w:pPr>
        <w:ind w:left="5040" w:hanging="360"/>
      </w:pPr>
    </w:lvl>
    <w:lvl w:ilvl="7" w:tplc="082CC7A0">
      <w:start w:val="1"/>
      <w:numFmt w:val="lowerLetter"/>
      <w:lvlText w:val="%8."/>
      <w:lvlJc w:val="left"/>
      <w:pPr>
        <w:ind w:left="5760" w:hanging="360"/>
      </w:pPr>
    </w:lvl>
    <w:lvl w:ilvl="8" w:tplc="F5A0A44A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6"/>
  </w:num>
  <w:num w:numId="1">
    <w:abstractNumId w:val="24"/>
  </w:num>
  <w:num w:numId="2">
    <w:abstractNumId w:val="22"/>
  </w:num>
  <w:num w:numId="3">
    <w:abstractNumId w:val="16"/>
  </w:num>
  <w:num w:numId="4">
    <w:abstractNumId w:val="0"/>
  </w:num>
  <w:num w:numId="5">
    <w:abstractNumId w:val="5"/>
  </w:num>
  <w:num w:numId="6">
    <w:abstractNumId w:val="20"/>
  </w:num>
  <w:num w:numId="7">
    <w:abstractNumId w:val="21"/>
  </w:num>
  <w:num w:numId="8">
    <w:abstractNumId w:val="1"/>
  </w:num>
  <w:num w:numId="9">
    <w:abstractNumId w:val="14"/>
  </w:num>
  <w:num w:numId="10">
    <w:abstractNumId w:val="8"/>
  </w:num>
  <w:num w:numId="11">
    <w:abstractNumId w:val="9"/>
  </w:num>
  <w:num w:numId="12">
    <w:abstractNumId w:val="10"/>
  </w:num>
  <w:num w:numId="13">
    <w:abstractNumId w:val="18"/>
  </w:num>
  <w:num w:numId="14">
    <w:abstractNumId w:val="15"/>
  </w:num>
  <w:num w:numId="15">
    <w:abstractNumId w:val="4"/>
  </w:num>
  <w:num w:numId="16">
    <w:abstractNumId w:val="23"/>
  </w:num>
  <w:num w:numId="17">
    <w:abstractNumId w:val="6"/>
  </w:num>
  <w:num w:numId="18">
    <w:abstractNumId w:val="7"/>
  </w:num>
  <w:num w:numId="19">
    <w:abstractNumId w:val="2"/>
  </w:num>
  <w:num w:numId="20">
    <w:abstractNumId w:val="19"/>
  </w:num>
  <w:num w:numId="21">
    <w:abstractNumId w:val="25"/>
  </w:num>
  <w:num w:numId="22">
    <w:abstractNumId w:val="13"/>
  </w:num>
  <w:num w:numId="23">
    <w:abstractNumId w:val="17"/>
  </w:num>
  <w:num w:numId="24">
    <w:abstractNumId w:val="11"/>
  </w:num>
  <w:num w:numId="25">
    <w:abstractNumId w:val="3"/>
  </w:num>
  <w:num w:numId="2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hony Dilleen">
    <w15:presenceInfo w15:providerId="AD" w15:userId="S-1-12-1-3457611828-1088534234-4108076221-215484180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43"/>
    <w:rsid w:val="00012904"/>
    <w:rsid w:val="00032E45"/>
    <w:rsid w:val="00056708"/>
    <w:rsid w:val="0017A6CD"/>
    <w:rsid w:val="001A729F"/>
    <w:rsid w:val="001E2882"/>
    <w:rsid w:val="001F3AB3"/>
    <w:rsid w:val="0021B2D8"/>
    <w:rsid w:val="002B1143"/>
    <w:rsid w:val="002F3D7A"/>
    <w:rsid w:val="00363CA7"/>
    <w:rsid w:val="003A4D30"/>
    <w:rsid w:val="003F3939"/>
    <w:rsid w:val="00446D4A"/>
    <w:rsid w:val="0045FB54"/>
    <w:rsid w:val="004813AC"/>
    <w:rsid w:val="004943DE"/>
    <w:rsid w:val="00550429"/>
    <w:rsid w:val="00551E53"/>
    <w:rsid w:val="005D6E95"/>
    <w:rsid w:val="005E7F1B"/>
    <w:rsid w:val="005F46FD"/>
    <w:rsid w:val="00610822"/>
    <w:rsid w:val="0066E31B"/>
    <w:rsid w:val="0067097B"/>
    <w:rsid w:val="006D2622"/>
    <w:rsid w:val="00721FE0"/>
    <w:rsid w:val="00785F1D"/>
    <w:rsid w:val="007A2BB1"/>
    <w:rsid w:val="007C4502"/>
    <w:rsid w:val="007C5D34"/>
    <w:rsid w:val="007F54C5"/>
    <w:rsid w:val="008516C5"/>
    <w:rsid w:val="00862C1D"/>
    <w:rsid w:val="008A10CC"/>
    <w:rsid w:val="008C76BC"/>
    <w:rsid w:val="008E56FA"/>
    <w:rsid w:val="009063D8"/>
    <w:rsid w:val="0092278E"/>
    <w:rsid w:val="009506A8"/>
    <w:rsid w:val="00A57582"/>
    <w:rsid w:val="00A80D40"/>
    <w:rsid w:val="00AE6475"/>
    <w:rsid w:val="00B1194C"/>
    <w:rsid w:val="00B65D0D"/>
    <w:rsid w:val="00B720EA"/>
    <w:rsid w:val="00BB34D1"/>
    <w:rsid w:val="00BB6CA5"/>
    <w:rsid w:val="00C75BC3"/>
    <w:rsid w:val="00CA704E"/>
    <w:rsid w:val="00D4278C"/>
    <w:rsid w:val="00DCE003"/>
    <w:rsid w:val="00E04CE1"/>
    <w:rsid w:val="00E0BF65"/>
    <w:rsid w:val="00E3160D"/>
    <w:rsid w:val="00E77E66"/>
    <w:rsid w:val="00ED6B23"/>
    <w:rsid w:val="00EE3552"/>
    <w:rsid w:val="00F158CC"/>
    <w:rsid w:val="00F17B22"/>
    <w:rsid w:val="00F230F0"/>
    <w:rsid w:val="00F70D6D"/>
    <w:rsid w:val="00F74700"/>
    <w:rsid w:val="00FA228B"/>
    <w:rsid w:val="010CE528"/>
    <w:rsid w:val="0120AC80"/>
    <w:rsid w:val="012548E5"/>
    <w:rsid w:val="0133535F"/>
    <w:rsid w:val="0140A6D5"/>
    <w:rsid w:val="01465074"/>
    <w:rsid w:val="01746966"/>
    <w:rsid w:val="0194FA77"/>
    <w:rsid w:val="019C5292"/>
    <w:rsid w:val="01BF96FA"/>
    <w:rsid w:val="01C09CD6"/>
    <w:rsid w:val="01ED22FF"/>
    <w:rsid w:val="02134636"/>
    <w:rsid w:val="0256E2DA"/>
    <w:rsid w:val="0265B7FB"/>
    <w:rsid w:val="026FAA25"/>
    <w:rsid w:val="02887C84"/>
    <w:rsid w:val="02A130A4"/>
    <w:rsid w:val="02F2EE9B"/>
    <w:rsid w:val="0320B965"/>
    <w:rsid w:val="034F9823"/>
    <w:rsid w:val="035317B5"/>
    <w:rsid w:val="03621775"/>
    <w:rsid w:val="036CAE9C"/>
    <w:rsid w:val="03A8AD6B"/>
    <w:rsid w:val="03CBD508"/>
    <w:rsid w:val="03DD90DA"/>
    <w:rsid w:val="03E96EE9"/>
    <w:rsid w:val="03F176CB"/>
    <w:rsid w:val="042259FD"/>
    <w:rsid w:val="043146E1"/>
    <w:rsid w:val="043E3C28"/>
    <w:rsid w:val="0446637C"/>
    <w:rsid w:val="044C6B01"/>
    <w:rsid w:val="044F1C67"/>
    <w:rsid w:val="0480ACDD"/>
    <w:rsid w:val="04B222B0"/>
    <w:rsid w:val="04C9545C"/>
    <w:rsid w:val="04EA1365"/>
    <w:rsid w:val="04F41D2D"/>
    <w:rsid w:val="055DBDBB"/>
    <w:rsid w:val="055FF9CE"/>
    <w:rsid w:val="057A5B49"/>
    <w:rsid w:val="05887FE0"/>
    <w:rsid w:val="059D749F"/>
    <w:rsid w:val="05A776F4"/>
    <w:rsid w:val="05AD5001"/>
    <w:rsid w:val="05C90017"/>
    <w:rsid w:val="05C9E956"/>
    <w:rsid w:val="05D65516"/>
    <w:rsid w:val="05DA9AC8"/>
    <w:rsid w:val="05DC1716"/>
    <w:rsid w:val="05F335AB"/>
    <w:rsid w:val="06445D57"/>
    <w:rsid w:val="0663043A"/>
    <w:rsid w:val="06663A32"/>
    <w:rsid w:val="0668098D"/>
    <w:rsid w:val="06A022F5"/>
    <w:rsid w:val="06A75A41"/>
    <w:rsid w:val="06A96C76"/>
    <w:rsid w:val="06B66030"/>
    <w:rsid w:val="06C40BA2"/>
    <w:rsid w:val="06C7AEDE"/>
    <w:rsid w:val="06DEF5F3"/>
    <w:rsid w:val="06F2276B"/>
    <w:rsid w:val="07041864"/>
    <w:rsid w:val="07207BFC"/>
    <w:rsid w:val="073C443C"/>
    <w:rsid w:val="07555A86"/>
    <w:rsid w:val="07AE263D"/>
    <w:rsid w:val="07B8D88D"/>
    <w:rsid w:val="07BF551F"/>
    <w:rsid w:val="07BFF5F4"/>
    <w:rsid w:val="08018B78"/>
    <w:rsid w:val="080FF431"/>
    <w:rsid w:val="0827439B"/>
    <w:rsid w:val="083DA16C"/>
    <w:rsid w:val="084F74E9"/>
    <w:rsid w:val="08791D1B"/>
    <w:rsid w:val="0887F539"/>
    <w:rsid w:val="08CFF53E"/>
    <w:rsid w:val="08D1C66A"/>
    <w:rsid w:val="08D467C7"/>
    <w:rsid w:val="08E42C08"/>
    <w:rsid w:val="091B41AE"/>
    <w:rsid w:val="09233582"/>
    <w:rsid w:val="0928AE5D"/>
    <w:rsid w:val="094014FC"/>
    <w:rsid w:val="0945E96A"/>
    <w:rsid w:val="09631C35"/>
    <w:rsid w:val="09738612"/>
    <w:rsid w:val="0984543A"/>
    <w:rsid w:val="099DCFD7"/>
    <w:rsid w:val="09A17568"/>
    <w:rsid w:val="09C194AD"/>
    <w:rsid w:val="0A0FFAC1"/>
    <w:rsid w:val="0A35EE54"/>
    <w:rsid w:val="0A3A29B4"/>
    <w:rsid w:val="0A75395B"/>
    <w:rsid w:val="0A826918"/>
    <w:rsid w:val="0AAA3C7A"/>
    <w:rsid w:val="0ABA9F5D"/>
    <w:rsid w:val="0ABFF789"/>
    <w:rsid w:val="0AC1CB56"/>
    <w:rsid w:val="0AD19194"/>
    <w:rsid w:val="0AF45BE5"/>
    <w:rsid w:val="0B138902"/>
    <w:rsid w:val="0B15369F"/>
    <w:rsid w:val="0B19A7EA"/>
    <w:rsid w:val="0B2D1E6A"/>
    <w:rsid w:val="0B2EE736"/>
    <w:rsid w:val="0B30FAF7"/>
    <w:rsid w:val="0B3F325F"/>
    <w:rsid w:val="0B41F708"/>
    <w:rsid w:val="0B86D085"/>
    <w:rsid w:val="0B8843FC"/>
    <w:rsid w:val="0B8B24AE"/>
    <w:rsid w:val="0B955EE7"/>
    <w:rsid w:val="0BA6E99C"/>
    <w:rsid w:val="0BAE0AAE"/>
    <w:rsid w:val="0BCAC511"/>
    <w:rsid w:val="0BD0CD41"/>
    <w:rsid w:val="0BE809DB"/>
    <w:rsid w:val="0BF57A83"/>
    <w:rsid w:val="0C4F1702"/>
    <w:rsid w:val="0C77E82F"/>
    <w:rsid w:val="0C79D53B"/>
    <w:rsid w:val="0CC2166E"/>
    <w:rsid w:val="0CCE2A87"/>
    <w:rsid w:val="0CD388D4"/>
    <w:rsid w:val="0CE2A442"/>
    <w:rsid w:val="0CE83870"/>
    <w:rsid w:val="0CFA48B9"/>
    <w:rsid w:val="0CFC023B"/>
    <w:rsid w:val="0CFC4763"/>
    <w:rsid w:val="0D0E0B07"/>
    <w:rsid w:val="0D1E927A"/>
    <w:rsid w:val="0D20E4FF"/>
    <w:rsid w:val="0D348850"/>
    <w:rsid w:val="0D7297E3"/>
    <w:rsid w:val="0D977250"/>
    <w:rsid w:val="0DBFE661"/>
    <w:rsid w:val="0DD0FC19"/>
    <w:rsid w:val="0DE34509"/>
    <w:rsid w:val="0DEFF640"/>
    <w:rsid w:val="0DF43D72"/>
    <w:rsid w:val="0DF62F9E"/>
    <w:rsid w:val="0E1B6A2C"/>
    <w:rsid w:val="0E2A61D0"/>
    <w:rsid w:val="0E312F94"/>
    <w:rsid w:val="0E43199D"/>
    <w:rsid w:val="0E4A4F56"/>
    <w:rsid w:val="0E4B0975"/>
    <w:rsid w:val="0E6C1CB0"/>
    <w:rsid w:val="0E707890"/>
    <w:rsid w:val="0E70B616"/>
    <w:rsid w:val="0E92AEB0"/>
    <w:rsid w:val="0E9B7AA0"/>
    <w:rsid w:val="0E9BADE4"/>
    <w:rsid w:val="0EB4E275"/>
    <w:rsid w:val="0EB66F6D"/>
    <w:rsid w:val="0EB9FF2D"/>
    <w:rsid w:val="0EBE7DE4"/>
    <w:rsid w:val="0F012C36"/>
    <w:rsid w:val="0F5EDB30"/>
    <w:rsid w:val="0F866B1A"/>
    <w:rsid w:val="0FAF1231"/>
    <w:rsid w:val="0FB2772B"/>
    <w:rsid w:val="0FB7AD7A"/>
    <w:rsid w:val="0FC696FE"/>
    <w:rsid w:val="0FC7F643"/>
    <w:rsid w:val="0FD37C4F"/>
    <w:rsid w:val="0FE34271"/>
    <w:rsid w:val="0FE573B1"/>
    <w:rsid w:val="0FF31797"/>
    <w:rsid w:val="0FF8B6FB"/>
    <w:rsid w:val="101D13DC"/>
    <w:rsid w:val="10293009"/>
    <w:rsid w:val="102F930C"/>
    <w:rsid w:val="1067C139"/>
    <w:rsid w:val="106A3460"/>
    <w:rsid w:val="10700017"/>
    <w:rsid w:val="107EC13A"/>
    <w:rsid w:val="109E7E65"/>
    <w:rsid w:val="10A7B533"/>
    <w:rsid w:val="10C4C15A"/>
    <w:rsid w:val="10CBC54F"/>
    <w:rsid w:val="10DA1CB7"/>
    <w:rsid w:val="10E098B0"/>
    <w:rsid w:val="1116088F"/>
    <w:rsid w:val="111919A7"/>
    <w:rsid w:val="111E727B"/>
    <w:rsid w:val="113D74FC"/>
    <w:rsid w:val="1148418C"/>
    <w:rsid w:val="114C451F"/>
    <w:rsid w:val="115F346E"/>
    <w:rsid w:val="11669CFF"/>
    <w:rsid w:val="1170C57B"/>
    <w:rsid w:val="1172245A"/>
    <w:rsid w:val="117A1623"/>
    <w:rsid w:val="118DA09C"/>
    <w:rsid w:val="11902B3F"/>
    <w:rsid w:val="11909A91"/>
    <w:rsid w:val="11A76FB6"/>
    <w:rsid w:val="11A9358F"/>
    <w:rsid w:val="11B2D639"/>
    <w:rsid w:val="11E466A9"/>
    <w:rsid w:val="11EC2FA3"/>
    <w:rsid w:val="12132BA3"/>
    <w:rsid w:val="122D6A03"/>
    <w:rsid w:val="12382FA1"/>
    <w:rsid w:val="1266B4B5"/>
    <w:rsid w:val="12700063"/>
    <w:rsid w:val="1277597B"/>
    <w:rsid w:val="1297F7CF"/>
    <w:rsid w:val="12A394DF"/>
    <w:rsid w:val="12B68D19"/>
    <w:rsid w:val="12D86CA5"/>
    <w:rsid w:val="12D9D937"/>
    <w:rsid w:val="12F76465"/>
    <w:rsid w:val="1339C0AA"/>
    <w:rsid w:val="135377E6"/>
    <w:rsid w:val="13751CCA"/>
    <w:rsid w:val="1392D5BC"/>
    <w:rsid w:val="13959095"/>
    <w:rsid w:val="13A69DB0"/>
    <w:rsid w:val="13D664B3"/>
    <w:rsid w:val="13DB3EDE"/>
    <w:rsid w:val="13E96D6D"/>
    <w:rsid w:val="13F9AC7C"/>
    <w:rsid w:val="13FDA977"/>
    <w:rsid w:val="140692DB"/>
    <w:rsid w:val="140DF522"/>
    <w:rsid w:val="1414E7E9"/>
    <w:rsid w:val="141C14F0"/>
    <w:rsid w:val="1432AF1E"/>
    <w:rsid w:val="1438226A"/>
    <w:rsid w:val="144176C1"/>
    <w:rsid w:val="14563946"/>
    <w:rsid w:val="1457D23F"/>
    <w:rsid w:val="1459DC4B"/>
    <w:rsid w:val="147069E5"/>
    <w:rsid w:val="147BDA8D"/>
    <w:rsid w:val="14922F3F"/>
    <w:rsid w:val="14A01129"/>
    <w:rsid w:val="14A56007"/>
    <w:rsid w:val="14AB0456"/>
    <w:rsid w:val="14B2AEE0"/>
    <w:rsid w:val="14C04C78"/>
    <w:rsid w:val="14D8CF0B"/>
    <w:rsid w:val="14DDF93B"/>
    <w:rsid w:val="150E3170"/>
    <w:rsid w:val="15236ED0"/>
    <w:rsid w:val="1564D961"/>
    <w:rsid w:val="156E2FF9"/>
    <w:rsid w:val="1579833B"/>
    <w:rsid w:val="159453B8"/>
    <w:rsid w:val="1594CE91"/>
    <w:rsid w:val="1597CE37"/>
    <w:rsid w:val="15982F2C"/>
    <w:rsid w:val="1599812E"/>
    <w:rsid w:val="15B87575"/>
    <w:rsid w:val="15D4DF3D"/>
    <w:rsid w:val="15D6DC08"/>
    <w:rsid w:val="15D8BC47"/>
    <w:rsid w:val="15F2DC1E"/>
    <w:rsid w:val="15FC3D02"/>
    <w:rsid w:val="15FDD7C5"/>
    <w:rsid w:val="160AF306"/>
    <w:rsid w:val="1617169F"/>
    <w:rsid w:val="161EEB70"/>
    <w:rsid w:val="16568C9A"/>
    <w:rsid w:val="1665BC82"/>
    <w:rsid w:val="169121BB"/>
    <w:rsid w:val="1697F437"/>
    <w:rsid w:val="16D74FFC"/>
    <w:rsid w:val="16E12B34"/>
    <w:rsid w:val="16F0284A"/>
    <w:rsid w:val="172B3C00"/>
    <w:rsid w:val="17420CAD"/>
    <w:rsid w:val="17427962"/>
    <w:rsid w:val="17441206"/>
    <w:rsid w:val="17613AB7"/>
    <w:rsid w:val="17879ACE"/>
    <w:rsid w:val="17C7EC74"/>
    <w:rsid w:val="17DC83FA"/>
    <w:rsid w:val="17E5F908"/>
    <w:rsid w:val="17EA248A"/>
    <w:rsid w:val="17FDA561"/>
    <w:rsid w:val="18098040"/>
    <w:rsid w:val="184887F3"/>
    <w:rsid w:val="18AA0BEE"/>
    <w:rsid w:val="18ADEAEB"/>
    <w:rsid w:val="18AE3B33"/>
    <w:rsid w:val="18C75E84"/>
    <w:rsid w:val="18D2EE12"/>
    <w:rsid w:val="18D457EC"/>
    <w:rsid w:val="18D8AECB"/>
    <w:rsid w:val="18ECF610"/>
    <w:rsid w:val="1913926C"/>
    <w:rsid w:val="1915FD1B"/>
    <w:rsid w:val="1929D50E"/>
    <w:rsid w:val="192AC779"/>
    <w:rsid w:val="192CB9AD"/>
    <w:rsid w:val="192CF35B"/>
    <w:rsid w:val="192D1B3F"/>
    <w:rsid w:val="19417297"/>
    <w:rsid w:val="194B827E"/>
    <w:rsid w:val="196C3E24"/>
    <w:rsid w:val="19709DAC"/>
    <w:rsid w:val="197949D7"/>
    <w:rsid w:val="199A2FE2"/>
    <w:rsid w:val="19C2F77B"/>
    <w:rsid w:val="19DCB71B"/>
    <w:rsid w:val="19F0B0E6"/>
    <w:rsid w:val="19F391F9"/>
    <w:rsid w:val="1A0E2BFC"/>
    <w:rsid w:val="1A1CC086"/>
    <w:rsid w:val="1A1E3679"/>
    <w:rsid w:val="1A5EC655"/>
    <w:rsid w:val="1A600A59"/>
    <w:rsid w:val="1A8E554F"/>
    <w:rsid w:val="1A8EA322"/>
    <w:rsid w:val="1A94AAB5"/>
    <w:rsid w:val="1AF7C805"/>
    <w:rsid w:val="1B04DBCE"/>
    <w:rsid w:val="1B22FB85"/>
    <w:rsid w:val="1B2AC667"/>
    <w:rsid w:val="1B4F1487"/>
    <w:rsid w:val="1B5F2EA9"/>
    <w:rsid w:val="1B5FAE84"/>
    <w:rsid w:val="1B906692"/>
    <w:rsid w:val="1B96D5F5"/>
    <w:rsid w:val="1B9B0DB1"/>
    <w:rsid w:val="1BA9A201"/>
    <w:rsid w:val="1BC5A88A"/>
    <w:rsid w:val="1BD7B4BE"/>
    <w:rsid w:val="1BEEF5FD"/>
    <w:rsid w:val="1C0EC1B6"/>
    <w:rsid w:val="1C1403FA"/>
    <w:rsid w:val="1C4B629D"/>
    <w:rsid w:val="1C523536"/>
    <w:rsid w:val="1C675746"/>
    <w:rsid w:val="1C80D015"/>
    <w:rsid w:val="1C84C74D"/>
    <w:rsid w:val="1CA07070"/>
    <w:rsid w:val="1CA1C8DC"/>
    <w:rsid w:val="1CA8E7D1"/>
    <w:rsid w:val="1CAD3978"/>
    <w:rsid w:val="1CB9DAE4"/>
    <w:rsid w:val="1CBE6138"/>
    <w:rsid w:val="1CC48F51"/>
    <w:rsid w:val="1CDB314B"/>
    <w:rsid w:val="1CF95C17"/>
    <w:rsid w:val="1D1A8A53"/>
    <w:rsid w:val="1D27DBEE"/>
    <w:rsid w:val="1D4C5F69"/>
    <w:rsid w:val="1D6E46EC"/>
    <w:rsid w:val="1D748DFB"/>
    <w:rsid w:val="1D913BF4"/>
    <w:rsid w:val="1DAE4FA0"/>
    <w:rsid w:val="1DB674EB"/>
    <w:rsid w:val="1DD7446D"/>
    <w:rsid w:val="1DDEE7C3"/>
    <w:rsid w:val="1DE50709"/>
    <w:rsid w:val="1DED7478"/>
    <w:rsid w:val="1E015AF9"/>
    <w:rsid w:val="1E13EE26"/>
    <w:rsid w:val="1E21438A"/>
    <w:rsid w:val="1E2CCA2D"/>
    <w:rsid w:val="1E4530E4"/>
    <w:rsid w:val="1E62695C"/>
    <w:rsid w:val="1E6D3015"/>
    <w:rsid w:val="1E7E818A"/>
    <w:rsid w:val="1EE71791"/>
    <w:rsid w:val="1F0A6655"/>
    <w:rsid w:val="1F139D37"/>
    <w:rsid w:val="1F1CA2A9"/>
    <w:rsid w:val="1F237263"/>
    <w:rsid w:val="1F389A0A"/>
    <w:rsid w:val="1F3EFB96"/>
    <w:rsid w:val="1F414076"/>
    <w:rsid w:val="1F575426"/>
    <w:rsid w:val="1FC61B6C"/>
    <w:rsid w:val="1FEFFAFF"/>
    <w:rsid w:val="20100B3F"/>
    <w:rsid w:val="201E6EB2"/>
    <w:rsid w:val="2047D980"/>
    <w:rsid w:val="204F1737"/>
    <w:rsid w:val="2051B7ED"/>
    <w:rsid w:val="2058537B"/>
    <w:rsid w:val="205CD4FA"/>
    <w:rsid w:val="206BE28C"/>
    <w:rsid w:val="208C9572"/>
    <w:rsid w:val="20A4723E"/>
    <w:rsid w:val="20AFB2A4"/>
    <w:rsid w:val="20C73140"/>
    <w:rsid w:val="20E124FD"/>
    <w:rsid w:val="210FB8D1"/>
    <w:rsid w:val="21125A90"/>
    <w:rsid w:val="21752C2F"/>
    <w:rsid w:val="217E2FBD"/>
    <w:rsid w:val="2183C797"/>
    <w:rsid w:val="21A23859"/>
    <w:rsid w:val="21AAC5D0"/>
    <w:rsid w:val="21AB910F"/>
    <w:rsid w:val="21CC8B0B"/>
    <w:rsid w:val="21DE87BC"/>
    <w:rsid w:val="21E6C424"/>
    <w:rsid w:val="220BF29A"/>
    <w:rsid w:val="2228C9ED"/>
    <w:rsid w:val="222EDDD5"/>
    <w:rsid w:val="223B11FB"/>
    <w:rsid w:val="224C3067"/>
    <w:rsid w:val="2251DCAE"/>
    <w:rsid w:val="22622CE3"/>
    <w:rsid w:val="226A69B3"/>
    <w:rsid w:val="227E630B"/>
    <w:rsid w:val="227F86B7"/>
    <w:rsid w:val="22A21EAA"/>
    <w:rsid w:val="22A2DDE1"/>
    <w:rsid w:val="22BA653E"/>
    <w:rsid w:val="22C81874"/>
    <w:rsid w:val="22C9AED8"/>
    <w:rsid w:val="22E69574"/>
    <w:rsid w:val="22EB9C2F"/>
    <w:rsid w:val="22FB9C4B"/>
    <w:rsid w:val="230CC6FF"/>
    <w:rsid w:val="2355BBCD"/>
    <w:rsid w:val="238F5766"/>
    <w:rsid w:val="23A8E8A1"/>
    <w:rsid w:val="23AA3728"/>
    <w:rsid w:val="23B48517"/>
    <w:rsid w:val="23BCA16E"/>
    <w:rsid w:val="23CF8679"/>
    <w:rsid w:val="23F120C8"/>
    <w:rsid w:val="24083E6D"/>
    <w:rsid w:val="241A433B"/>
    <w:rsid w:val="24268E39"/>
    <w:rsid w:val="243B94CF"/>
    <w:rsid w:val="243E3613"/>
    <w:rsid w:val="245944A6"/>
    <w:rsid w:val="2483048D"/>
    <w:rsid w:val="248765AA"/>
    <w:rsid w:val="24B07B64"/>
    <w:rsid w:val="24B32539"/>
    <w:rsid w:val="24EBFA45"/>
    <w:rsid w:val="251D6B19"/>
    <w:rsid w:val="25611A82"/>
    <w:rsid w:val="25617AB5"/>
    <w:rsid w:val="2565795C"/>
    <w:rsid w:val="257C3808"/>
    <w:rsid w:val="258CA63A"/>
    <w:rsid w:val="25B4DE9B"/>
    <w:rsid w:val="25C8CCC1"/>
    <w:rsid w:val="25E0F210"/>
    <w:rsid w:val="25F9036F"/>
    <w:rsid w:val="2601A433"/>
    <w:rsid w:val="261331FE"/>
    <w:rsid w:val="2645AB5B"/>
    <w:rsid w:val="2662A1D0"/>
    <w:rsid w:val="26688BF3"/>
    <w:rsid w:val="266FA759"/>
    <w:rsid w:val="2689CDFF"/>
    <w:rsid w:val="26ABF2AF"/>
    <w:rsid w:val="26CD53F7"/>
    <w:rsid w:val="26DC9A41"/>
    <w:rsid w:val="2716B8B3"/>
    <w:rsid w:val="2738286E"/>
    <w:rsid w:val="27403B67"/>
    <w:rsid w:val="2745A9CB"/>
    <w:rsid w:val="27C749D0"/>
    <w:rsid w:val="27D31B13"/>
    <w:rsid w:val="27D4B6D7"/>
    <w:rsid w:val="27DC2B8F"/>
    <w:rsid w:val="27DD3CA0"/>
    <w:rsid w:val="27FD59BB"/>
    <w:rsid w:val="28211442"/>
    <w:rsid w:val="2823FCDF"/>
    <w:rsid w:val="28415479"/>
    <w:rsid w:val="286F2166"/>
    <w:rsid w:val="288C1885"/>
    <w:rsid w:val="28B25455"/>
    <w:rsid w:val="28C0988A"/>
    <w:rsid w:val="28C9091B"/>
    <w:rsid w:val="28FEA1C7"/>
    <w:rsid w:val="28FFF902"/>
    <w:rsid w:val="2918EBD0"/>
    <w:rsid w:val="292872FC"/>
    <w:rsid w:val="2929E6DC"/>
    <w:rsid w:val="292E81FA"/>
    <w:rsid w:val="29341213"/>
    <w:rsid w:val="2934621C"/>
    <w:rsid w:val="2938341A"/>
    <w:rsid w:val="2955DD9E"/>
    <w:rsid w:val="29900A12"/>
    <w:rsid w:val="29A1B0F5"/>
    <w:rsid w:val="29DE91D8"/>
    <w:rsid w:val="29E32929"/>
    <w:rsid w:val="29E3EF9A"/>
    <w:rsid w:val="29E47A42"/>
    <w:rsid w:val="2A029FDD"/>
    <w:rsid w:val="2A12A626"/>
    <w:rsid w:val="2A15CF65"/>
    <w:rsid w:val="2A32C830"/>
    <w:rsid w:val="2A42EF04"/>
    <w:rsid w:val="2A4F257E"/>
    <w:rsid w:val="2A685F6B"/>
    <w:rsid w:val="2A6F7B80"/>
    <w:rsid w:val="2A6F8251"/>
    <w:rsid w:val="2A891B52"/>
    <w:rsid w:val="2A95F299"/>
    <w:rsid w:val="2A9DD567"/>
    <w:rsid w:val="2AD2F5EC"/>
    <w:rsid w:val="2ADCE474"/>
    <w:rsid w:val="2ADF6386"/>
    <w:rsid w:val="2AEF21D0"/>
    <w:rsid w:val="2B0BFC4F"/>
    <w:rsid w:val="2B14E663"/>
    <w:rsid w:val="2B1D7075"/>
    <w:rsid w:val="2B24BF7A"/>
    <w:rsid w:val="2B73E83A"/>
    <w:rsid w:val="2B9ACB17"/>
    <w:rsid w:val="2BD3D9D5"/>
    <w:rsid w:val="2BE70822"/>
    <w:rsid w:val="2BEAA151"/>
    <w:rsid w:val="2C0AA670"/>
    <w:rsid w:val="2C20BD89"/>
    <w:rsid w:val="2C24E6B4"/>
    <w:rsid w:val="2C43DA99"/>
    <w:rsid w:val="2C45CEFA"/>
    <w:rsid w:val="2C4F28E3"/>
    <w:rsid w:val="2C4F9C6B"/>
    <w:rsid w:val="2CB9D945"/>
    <w:rsid w:val="2CD113AB"/>
    <w:rsid w:val="2CEF8D2E"/>
    <w:rsid w:val="2CF8EDF2"/>
    <w:rsid w:val="2D01F847"/>
    <w:rsid w:val="2D0F8DAA"/>
    <w:rsid w:val="2D24C530"/>
    <w:rsid w:val="2D2983B5"/>
    <w:rsid w:val="2D65DDA9"/>
    <w:rsid w:val="2D672033"/>
    <w:rsid w:val="2D6B2A27"/>
    <w:rsid w:val="2D9B72F2"/>
    <w:rsid w:val="2DA56E75"/>
    <w:rsid w:val="2DB47069"/>
    <w:rsid w:val="2DD6A33B"/>
    <w:rsid w:val="2DF22515"/>
    <w:rsid w:val="2DF3D123"/>
    <w:rsid w:val="2DFE3055"/>
    <w:rsid w:val="2E2D544C"/>
    <w:rsid w:val="2E3FA10D"/>
    <w:rsid w:val="2E55CDF6"/>
    <w:rsid w:val="2E67D0E2"/>
    <w:rsid w:val="2E7F5AB9"/>
    <w:rsid w:val="2E81C24F"/>
    <w:rsid w:val="2EAA5E48"/>
    <w:rsid w:val="2EBCC464"/>
    <w:rsid w:val="2EF206A8"/>
    <w:rsid w:val="2EFDDA67"/>
    <w:rsid w:val="2F0D7693"/>
    <w:rsid w:val="2F279C7C"/>
    <w:rsid w:val="2F2EA541"/>
    <w:rsid w:val="2F310AE7"/>
    <w:rsid w:val="2F3E6CDF"/>
    <w:rsid w:val="2F41CA5E"/>
    <w:rsid w:val="2F4CA038"/>
    <w:rsid w:val="2F549D57"/>
    <w:rsid w:val="2F6A1086"/>
    <w:rsid w:val="2F9353E9"/>
    <w:rsid w:val="2FAC4EDD"/>
    <w:rsid w:val="2FAE0416"/>
    <w:rsid w:val="2FB6523E"/>
    <w:rsid w:val="2FD965F5"/>
    <w:rsid w:val="2FE7B651"/>
    <w:rsid w:val="300B3A1E"/>
    <w:rsid w:val="3019C651"/>
    <w:rsid w:val="304A40F0"/>
    <w:rsid w:val="306E6FEC"/>
    <w:rsid w:val="30758760"/>
    <w:rsid w:val="309148B9"/>
    <w:rsid w:val="30A893F1"/>
    <w:rsid w:val="30C84EDB"/>
    <w:rsid w:val="312B523F"/>
    <w:rsid w:val="3135CD12"/>
    <w:rsid w:val="316A1D97"/>
    <w:rsid w:val="316C6291"/>
    <w:rsid w:val="317CEE0E"/>
    <w:rsid w:val="31A4018E"/>
    <w:rsid w:val="31C56C76"/>
    <w:rsid w:val="31D779FB"/>
    <w:rsid w:val="31FB1A3D"/>
    <w:rsid w:val="3201CE56"/>
    <w:rsid w:val="3212F1DD"/>
    <w:rsid w:val="3217971A"/>
    <w:rsid w:val="3274531A"/>
    <w:rsid w:val="328D56AF"/>
    <w:rsid w:val="3290F31E"/>
    <w:rsid w:val="3297719C"/>
    <w:rsid w:val="32A047ED"/>
    <w:rsid w:val="32B1A690"/>
    <w:rsid w:val="32C2B136"/>
    <w:rsid w:val="32C4B2F9"/>
    <w:rsid w:val="32CD9F19"/>
    <w:rsid w:val="32D3175F"/>
    <w:rsid w:val="32D88B1C"/>
    <w:rsid w:val="32E60098"/>
    <w:rsid w:val="33161202"/>
    <w:rsid w:val="3323C872"/>
    <w:rsid w:val="3355C796"/>
    <w:rsid w:val="335A1CC0"/>
    <w:rsid w:val="3363C40D"/>
    <w:rsid w:val="3384DFB4"/>
    <w:rsid w:val="339A8944"/>
    <w:rsid w:val="33D1CCD7"/>
    <w:rsid w:val="3408E2D9"/>
    <w:rsid w:val="34300CC7"/>
    <w:rsid w:val="34375727"/>
    <w:rsid w:val="344CDC6F"/>
    <w:rsid w:val="348C2162"/>
    <w:rsid w:val="349D4442"/>
    <w:rsid w:val="34B1A547"/>
    <w:rsid w:val="34BBE093"/>
    <w:rsid w:val="34C04E99"/>
    <w:rsid w:val="34CB7266"/>
    <w:rsid w:val="34CEB963"/>
    <w:rsid w:val="35297167"/>
    <w:rsid w:val="3533BC01"/>
    <w:rsid w:val="35362728"/>
    <w:rsid w:val="35376C58"/>
    <w:rsid w:val="35510032"/>
    <w:rsid w:val="355F2FDF"/>
    <w:rsid w:val="356CEE26"/>
    <w:rsid w:val="358352D8"/>
    <w:rsid w:val="35915A98"/>
    <w:rsid w:val="35B112DF"/>
    <w:rsid w:val="35DCE011"/>
    <w:rsid w:val="35DD8F08"/>
    <w:rsid w:val="362787D2"/>
    <w:rsid w:val="36424C72"/>
    <w:rsid w:val="3655FF6D"/>
    <w:rsid w:val="367DA017"/>
    <w:rsid w:val="368FD4D1"/>
    <w:rsid w:val="369559EB"/>
    <w:rsid w:val="36ADAE62"/>
    <w:rsid w:val="36C0D630"/>
    <w:rsid w:val="36EF6F4A"/>
    <w:rsid w:val="370E35A6"/>
    <w:rsid w:val="372AB428"/>
    <w:rsid w:val="3747DFFA"/>
    <w:rsid w:val="374B468C"/>
    <w:rsid w:val="375B5B68"/>
    <w:rsid w:val="376997C2"/>
    <w:rsid w:val="37763AF1"/>
    <w:rsid w:val="37774E74"/>
    <w:rsid w:val="37A44DAF"/>
    <w:rsid w:val="37B91E5E"/>
    <w:rsid w:val="37CA710A"/>
    <w:rsid w:val="37CCFAC0"/>
    <w:rsid w:val="37E4B07A"/>
    <w:rsid w:val="37EEEB11"/>
    <w:rsid w:val="37F48E27"/>
    <w:rsid w:val="380003D8"/>
    <w:rsid w:val="3862929B"/>
    <w:rsid w:val="386B853F"/>
    <w:rsid w:val="38793A15"/>
    <w:rsid w:val="388859F0"/>
    <w:rsid w:val="38A04676"/>
    <w:rsid w:val="38AFFE90"/>
    <w:rsid w:val="38B6E419"/>
    <w:rsid w:val="38B7BD42"/>
    <w:rsid w:val="38DCD7C5"/>
    <w:rsid w:val="38E2AB5F"/>
    <w:rsid w:val="38F6C003"/>
    <w:rsid w:val="390E9DFA"/>
    <w:rsid w:val="391D817A"/>
    <w:rsid w:val="39219481"/>
    <w:rsid w:val="3922E066"/>
    <w:rsid w:val="394D2EA9"/>
    <w:rsid w:val="39590C42"/>
    <w:rsid w:val="3974226A"/>
    <w:rsid w:val="39812BD2"/>
    <w:rsid w:val="3990B12E"/>
    <w:rsid w:val="39B39591"/>
    <w:rsid w:val="39DBAD33"/>
    <w:rsid w:val="39FB8E4D"/>
    <w:rsid w:val="3A1C1A38"/>
    <w:rsid w:val="3A35B108"/>
    <w:rsid w:val="3A505115"/>
    <w:rsid w:val="3A5BDC86"/>
    <w:rsid w:val="3A5D1C0F"/>
    <w:rsid w:val="3A5F801E"/>
    <w:rsid w:val="3A8C4DAF"/>
    <w:rsid w:val="3A9DCAFD"/>
    <w:rsid w:val="3AA34F13"/>
    <w:rsid w:val="3AC920D4"/>
    <w:rsid w:val="3AE0090E"/>
    <w:rsid w:val="3AFF1FAA"/>
    <w:rsid w:val="3B07B8C7"/>
    <w:rsid w:val="3B0876A6"/>
    <w:rsid w:val="3B275C7F"/>
    <w:rsid w:val="3B585E69"/>
    <w:rsid w:val="3B5ADE42"/>
    <w:rsid w:val="3B647C26"/>
    <w:rsid w:val="3B658127"/>
    <w:rsid w:val="3B8CC2DB"/>
    <w:rsid w:val="3B8FBDD7"/>
    <w:rsid w:val="3BAF8E76"/>
    <w:rsid w:val="3BBE422F"/>
    <w:rsid w:val="3BDABA00"/>
    <w:rsid w:val="3BDE5DBA"/>
    <w:rsid w:val="3BDEFF23"/>
    <w:rsid w:val="3C32A037"/>
    <w:rsid w:val="3C5AC430"/>
    <w:rsid w:val="3C67A50E"/>
    <w:rsid w:val="3C98CAFE"/>
    <w:rsid w:val="3CA26045"/>
    <w:rsid w:val="3CB1DD38"/>
    <w:rsid w:val="3CBD3342"/>
    <w:rsid w:val="3CF38F1D"/>
    <w:rsid w:val="3D1E6081"/>
    <w:rsid w:val="3D2031EC"/>
    <w:rsid w:val="3D3B5DAA"/>
    <w:rsid w:val="3D52B0CF"/>
    <w:rsid w:val="3D55530C"/>
    <w:rsid w:val="3D8F2766"/>
    <w:rsid w:val="3DA27F39"/>
    <w:rsid w:val="3DA9397A"/>
    <w:rsid w:val="3DAD5F02"/>
    <w:rsid w:val="3DBD3956"/>
    <w:rsid w:val="3DBD4886"/>
    <w:rsid w:val="3DD2C5DD"/>
    <w:rsid w:val="3DD91CAA"/>
    <w:rsid w:val="3DF25DA0"/>
    <w:rsid w:val="3DF2D755"/>
    <w:rsid w:val="3E033448"/>
    <w:rsid w:val="3E0633F6"/>
    <w:rsid w:val="3E1F179E"/>
    <w:rsid w:val="3E376B98"/>
    <w:rsid w:val="3E42EB89"/>
    <w:rsid w:val="3E596889"/>
    <w:rsid w:val="3E66CD3E"/>
    <w:rsid w:val="3E6CF003"/>
    <w:rsid w:val="3E92198D"/>
    <w:rsid w:val="3E9DC427"/>
    <w:rsid w:val="3EAEB7AD"/>
    <w:rsid w:val="3EE5F71E"/>
    <w:rsid w:val="3EF679EB"/>
    <w:rsid w:val="3F2E24A5"/>
    <w:rsid w:val="3F3CF570"/>
    <w:rsid w:val="3F3E44C8"/>
    <w:rsid w:val="3F4509A2"/>
    <w:rsid w:val="3F4BBF12"/>
    <w:rsid w:val="3F6565F4"/>
    <w:rsid w:val="3F6A150C"/>
    <w:rsid w:val="3FC1AFE6"/>
    <w:rsid w:val="3FC3A7C7"/>
    <w:rsid w:val="3FC3D895"/>
    <w:rsid w:val="3FC7162B"/>
    <w:rsid w:val="3FCEE914"/>
    <w:rsid w:val="3FD87E38"/>
    <w:rsid w:val="4007B3A3"/>
    <w:rsid w:val="401240F2"/>
    <w:rsid w:val="401336F8"/>
    <w:rsid w:val="403EC748"/>
    <w:rsid w:val="405663DF"/>
    <w:rsid w:val="40616470"/>
    <w:rsid w:val="40811035"/>
    <w:rsid w:val="408904B9"/>
    <w:rsid w:val="40926788"/>
    <w:rsid w:val="4094F726"/>
    <w:rsid w:val="40A2FA15"/>
    <w:rsid w:val="40B33E0B"/>
    <w:rsid w:val="40C06570"/>
    <w:rsid w:val="40D297FF"/>
    <w:rsid w:val="40DEBEFF"/>
    <w:rsid w:val="40DEC291"/>
    <w:rsid w:val="40E5AFEC"/>
    <w:rsid w:val="40F8B8C3"/>
    <w:rsid w:val="4113DFA3"/>
    <w:rsid w:val="413EADD8"/>
    <w:rsid w:val="41477413"/>
    <w:rsid w:val="4148F273"/>
    <w:rsid w:val="4149F022"/>
    <w:rsid w:val="414AAB4D"/>
    <w:rsid w:val="414E860F"/>
    <w:rsid w:val="415997FF"/>
    <w:rsid w:val="417EFD0C"/>
    <w:rsid w:val="4194FB2B"/>
    <w:rsid w:val="419F8A87"/>
    <w:rsid w:val="41A33448"/>
    <w:rsid w:val="41C16339"/>
    <w:rsid w:val="41CE683F"/>
    <w:rsid w:val="41D568E4"/>
    <w:rsid w:val="41DC7596"/>
    <w:rsid w:val="41F1DC56"/>
    <w:rsid w:val="41F65AC2"/>
    <w:rsid w:val="4211EE7A"/>
    <w:rsid w:val="4235E078"/>
    <w:rsid w:val="4236DBBA"/>
    <w:rsid w:val="423E1A66"/>
    <w:rsid w:val="425D8061"/>
    <w:rsid w:val="427D43D3"/>
    <w:rsid w:val="42A1D49B"/>
    <w:rsid w:val="42B03099"/>
    <w:rsid w:val="42BC47D2"/>
    <w:rsid w:val="42C30E4D"/>
    <w:rsid w:val="42D5CE3F"/>
    <w:rsid w:val="42D6DA5B"/>
    <w:rsid w:val="42D9BF42"/>
    <w:rsid w:val="42FF53BF"/>
    <w:rsid w:val="4320A28D"/>
    <w:rsid w:val="4327FE49"/>
    <w:rsid w:val="43325A4F"/>
    <w:rsid w:val="433DA0C7"/>
    <w:rsid w:val="4398A490"/>
    <w:rsid w:val="4398F934"/>
    <w:rsid w:val="43A872B1"/>
    <w:rsid w:val="43B5D12B"/>
    <w:rsid w:val="43B64CD3"/>
    <w:rsid w:val="43B6A433"/>
    <w:rsid w:val="43F60EEE"/>
    <w:rsid w:val="43FEE29A"/>
    <w:rsid w:val="440E9CD1"/>
    <w:rsid w:val="4422B6D5"/>
    <w:rsid w:val="442BC8F9"/>
    <w:rsid w:val="44327E22"/>
    <w:rsid w:val="445646D0"/>
    <w:rsid w:val="447935CF"/>
    <w:rsid w:val="447C48A9"/>
    <w:rsid w:val="44A5059E"/>
    <w:rsid w:val="44B6349B"/>
    <w:rsid w:val="44E08A0A"/>
    <w:rsid w:val="44E6E1BF"/>
    <w:rsid w:val="44F57F69"/>
    <w:rsid w:val="4501EB0A"/>
    <w:rsid w:val="4502F5FA"/>
    <w:rsid w:val="4504F3BB"/>
    <w:rsid w:val="45148F41"/>
    <w:rsid w:val="451531C5"/>
    <w:rsid w:val="45264821"/>
    <w:rsid w:val="457D12A4"/>
    <w:rsid w:val="4586B068"/>
    <w:rsid w:val="45941460"/>
    <w:rsid w:val="45D0065C"/>
    <w:rsid w:val="45D334FD"/>
    <w:rsid w:val="460159F0"/>
    <w:rsid w:val="46131FE8"/>
    <w:rsid w:val="4616641E"/>
    <w:rsid w:val="46502611"/>
    <w:rsid w:val="4650BC76"/>
    <w:rsid w:val="46528A36"/>
    <w:rsid w:val="46638F7D"/>
    <w:rsid w:val="4667FB81"/>
    <w:rsid w:val="469138FE"/>
    <w:rsid w:val="4698258E"/>
    <w:rsid w:val="46D09DC4"/>
    <w:rsid w:val="46D4391E"/>
    <w:rsid w:val="46DEA421"/>
    <w:rsid w:val="46E593DD"/>
    <w:rsid w:val="46EE16CF"/>
    <w:rsid w:val="46F60DD7"/>
    <w:rsid w:val="470A8117"/>
    <w:rsid w:val="470D4373"/>
    <w:rsid w:val="473A4B65"/>
    <w:rsid w:val="473C44B5"/>
    <w:rsid w:val="47495651"/>
    <w:rsid w:val="47531874"/>
    <w:rsid w:val="475998CB"/>
    <w:rsid w:val="478A17A4"/>
    <w:rsid w:val="478AD459"/>
    <w:rsid w:val="479922F0"/>
    <w:rsid w:val="47A1086C"/>
    <w:rsid w:val="47ACAE2D"/>
    <w:rsid w:val="47ACFB15"/>
    <w:rsid w:val="47C4DE29"/>
    <w:rsid w:val="47C63F79"/>
    <w:rsid w:val="47DF7901"/>
    <w:rsid w:val="4811113D"/>
    <w:rsid w:val="4812C558"/>
    <w:rsid w:val="483E04FB"/>
    <w:rsid w:val="4868886A"/>
    <w:rsid w:val="48724984"/>
    <w:rsid w:val="487F170E"/>
    <w:rsid w:val="4880E91E"/>
    <w:rsid w:val="4896EE72"/>
    <w:rsid w:val="48EB3AB2"/>
    <w:rsid w:val="48F165BB"/>
    <w:rsid w:val="494375D3"/>
    <w:rsid w:val="497667D2"/>
    <w:rsid w:val="497A6D1F"/>
    <w:rsid w:val="497C3FBC"/>
    <w:rsid w:val="4983B3BE"/>
    <w:rsid w:val="49941676"/>
    <w:rsid w:val="49AFFEC9"/>
    <w:rsid w:val="49EBBA9F"/>
    <w:rsid w:val="49EBBB13"/>
    <w:rsid w:val="49F29E75"/>
    <w:rsid w:val="49F562AD"/>
    <w:rsid w:val="4A2487E4"/>
    <w:rsid w:val="4A309BAE"/>
    <w:rsid w:val="4A44EC54"/>
    <w:rsid w:val="4A4B9CE4"/>
    <w:rsid w:val="4A672CFD"/>
    <w:rsid w:val="4A82158B"/>
    <w:rsid w:val="4A881F53"/>
    <w:rsid w:val="4AA94476"/>
    <w:rsid w:val="4AAC622D"/>
    <w:rsid w:val="4AD4F372"/>
    <w:rsid w:val="4AFB7BC0"/>
    <w:rsid w:val="4B2B720E"/>
    <w:rsid w:val="4B44E971"/>
    <w:rsid w:val="4B48F65B"/>
    <w:rsid w:val="4B6A8FD4"/>
    <w:rsid w:val="4B7795C8"/>
    <w:rsid w:val="4B7868AD"/>
    <w:rsid w:val="4B96CFA1"/>
    <w:rsid w:val="4BA91E1E"/>
    <w:rsid w:val="4BAE6A82"/>
    <w:rsid w:val="4C04DD4D"/>
    <w:rsid w:val="4C14DE29"/>
    <w:rsid w:val="4C181E5A"/>
    <w:rsid w:val="4C192770"/>
    <w:rsid w:val="4C1A9637"/>
    <w:rsid w:val="4C332E2C"/>
    <w:rsid w:val="4C3B9BEB"/>
    <w:rsid w:val="4C484CDA"/>
    <w:rsid w:val="4C5CB495"/>
    <w:rsid w:val="4C6D1E54"/>
    <w:rsid w:val="4CA4B3AC"/>
    <w:rsid w:val="4CA4CA44"/>
    <w:rsid w:val="4CD6B389"/>
    <w:rsid w:val="4CD8B316"/>
    <w:rsid w:val="4CE4D577"/>
    <w:rsid w:val="4D0FC3B2"/>
    <w:rsid w:val="4D18A06D"/>
    <w:rsid w:val="4D2955DB"/>
    <w:rsid w:val="4D298E0B"/>
    <w:rsid w:val="4D2E4F4D"/>
    <w:rsid w:val="4D4B7219"/>
    <w:rsid w:val="4D4CABD0"/>
    <w:rsid w:val="4D5D9471"/>
    <w:rsid w:val="4D7690E8"/>
    <w:rsid w:val="4D77CC4E"/>
    <w:rsid w:val="4D7CFE72"/>
    <w:rsid w:val="4DC75CA3"/>
    <w:rsid w:val="4DCDBDFA"/>
    <w:rsid w:val="4DD18493"/>
    <w:rsid w:val="4DE297A3"/>
    <w:rsid w:val="4DED8FA9"/>
    <w:rsid w:val="4DF08F90"/>
    <w:rsid w:val="4E06F11E"/>
    <w:rsid w:val="4E07E8E8"/>
    <w:rsid w:val="4E372E11"/>
    <w:rsid w:val="4E55C3FA"/>
    <w:rsid w:val="4E5DABF3"/>
    <w:rsid w:val="4E7B18EE"/>
    <w:rsid w:val="4E90A4F9"/>
    <w:rsid w:val="4EC8D128"/>
    <w:rsid w:val="4EDE9C02"/>
    <w:rsid w:val="4EEDA5F7"/>
    <w:rsid w:val="4EF23240"/>
    <w:rsid w:val="4F12A12D"/>
    <w:rsid w:val="4F34D70C"/>
    <w:rsid w:val="4F354BCB"/>
    <w:rsid w:val="4F59BBA3"/>
    <w:rsid w:val="4F66B1DA"/>
    <w:rsid w:val="4F9B8112"/>
    <w:rsid w:val="4FD63E86"/>
    <w:rsid w:val="4FE2847D"/>
    <w:rsid w:val="4FE9163E"/>
    <w:rsid w:val="4FF549BC"/>
    <w:rsid w:val="4FF6D861"/>
    <w:rsid w:val="4FFA8868"/>
    <w:rsid w:val="500D50F7"/>
    <w:rsid w:val="50104560"/>
    <w:rsid w:val="50407170"/>
    <w:rsid w:val="5045407A"/>
    <w:rsid w:val="505A9DC2"/>
    <w:rsid w:val="5064FFAE"/>
    <w:rsid w:val="50806363"/>
    <w:rsid w:val="509A8D20"/>
    <w:rsid w:val="509AA0B0"/>
    <w:rsid w:val="50BB57FD"/>
    <w:rsid w:val="50DD04F4"/>
    <w:rsid w:val="50DF7C1A"/>
    <w:rsid w:val="50ED738B"/>
    <w:rsid w:val="510E339E"/>
    <w:rsid w:val="511B3AED"/>
    <w:rsid w:val="513FCE85"/>
    <w:rsid w:val="517270F4"/>
    <w:rsid w:val="51815F42"/>
    <w:rsid w:val="51890286"/>
    <w:rsid w:val="518B4A3C"/>
    <w:rsid w:val="51A0DF8D"/>
    <w:rsid w:val="51DC8F0B"/>
    <w:rsid w:val="51F9147F"/>
    <w:rsid w:val="51FB5AB3"/>
    <w:rsid w:val="5220635B"/>
    <w:rsid w:val="52378574"/>
    <w:rsid w:val="523CEC5C"/>
    <w:rsid w:val="5247F85D"/>
    <w:rsid w:val="524ABE5F"/>
    <w:rsid w:val="5258B720"/>
    <w:rsid w:val="528D3259"/>
    <w:rsid w:val="529DDD8E"/>
    <w:rsid w:val="52A20CF5"/>
    <w:rsid w:val="52B3A6E4"/>
    <w:rsid w:val="52B3F8D3"/>
    <w:rsid w:val="52B6840B"/>
    <w:rsid w:val="52B7656F"/>
    <w:rsid w:val="52C64983"/>
    <w:rsid w:val="52C75F52"/>
    <w:rsid w:val="52CD26E9"/>
    <w:rsid w:val="52E41B59"/>
    <w:rsid w:val="52F799E2"/>
    <w:rsid w:val="531BE957"/>
    <w:rsid w:val="532BF56A"/>
    <w:rsid w:val="534E1D06"/>
    <w:rsid w:val="53543175"/>
    <w:rsid w:val="53558AEA"/>
    <w:rsid w:val="538F6C13"/>
    <w:rsid w:val="53BD3AA4"/>
    <w:rsid w:val="53BD3F90"/>
    <w:rsid w:val="54047EDF"/>
    <w:rsid w:val="5404CF54"/>
    <w:rsid w:val="542BE931"/>
    <w:rsid w:val="542EB082"/>
    <w:rsid w:val="5438B5C7"/>
    <w:rsid w:val="5456DFCD"/>
    <w:rsid w:val="545EE63E"/>
    <w:rsid w:val="547169EF"/>
    <w:rsid w:val="5474A595"/>
    <w:rsid w:val="5497E840"/>
    <w:rsid w:val="54A864FA"/>
    <w:rsid w:val="54BBC4B8"/>
    <w:rsid w:val="54BD4502"/>
    <w:rsid w:val="54BEE8DA"/>
    <w:rsid w:val="54CE45B9"/>
    <w:rsid w:val="54D04850"/>
    <w:rsid w:val="54EB2E83"/>
    <w:rsid w:val="5554DC6B"/>
    <w:rsid w:val="555AFB2E"/>
    <w:rsid w:val="558023E7"/>
    <w:rsid w:val="5592C246"/>
    <w:rsid w:val="55931722"/>
    <w:rsid w:val="5594D0AB"/>
    <w:rsid w:val="55A585F6"/>
    <w:rsid w:val="55AC7BDA"/>
    <w:rsid w:val="55AD78A1"/>
    <w:rsid w:val="55C3DC2D"/>
    <w:rsid w:val="55D45BDD"/>
    <w:rsid w:val="55E83D44"/>
    <w:rsid w:val="55F03835"/>
    <w:rsid w:val="56062364"/>
    <w:rsid w:val="5613096A"/>
    <w:rsid w:val="5628AEA2"/>
    <w:rsid w:val="5630FD51"/>
    <w:rsid w:val="5658F944"/>
    <w:rsid w:val="56602A9F"/>
    <w:rsid w:val="56705375"/>
    <w:rsid w:val="5675AA2B"/>
    <w:rsid w:val="56782463"/>
    <w:rsid w:val="567B2400"/>
    <w:rsid w:val="5686E8C6"/>
    <w:rsid w:val="5689780B"/>
    <w:rsid w:val="56C2B97D"/>
    <w:rsid w:val="56F76128"/>
    <w:rsid w:val="56FC544D"/>
    <w:rsid w:val="56FFFD3B"/>
    <w:rsid w:val="57005960"/>
    <w:rsid w:val="5720A61F"/>
    <w:rsid w:val="57306F78"/>
    <w:rsid w:val="57337822"/>
    <w:rsid w:val="573714EA"/>
    <w:rsid w:val="5739F8C2"/>
    <w:rsid w:val="574C53C1"/>
    <w:rsid w:val="57582536"/>
    <w:rsid w:val="57628D97"/>
    <w:rsid w:val="576C4717"/>
    <w:rsid w:val="577E8A4D"/>
    <w:rsid w:val="57A19911"/>
    <w:rsid w:val="580FDC18"/>
    <w:rsid w:val="58135360"/>
    <w:rsid w:val="581C421B"/>
    <w:rsid w:val="5832BB9A"/>
    <w:rsid w:val="5833FD22"/>
    <w:rsid w:val="587102EA"/>
    <w:rsid w:val="5883440E"/>
    <w:rsid w:val="5884129F"/>
    <w:rsid w:val="58A8428F"/>
    <w:rsid w:val="58AE20A2"/>
    <w:rsid w:val="58D4C3B1"/>
    <w:rsid w:val="58EEEEB9"/>
    <w:rsid w:val="591C335E"/>
    <w:rsid w:val="593B867B"/>
    <w:rsid w:val="5958A99D"/>
    <w:rsid w:val="596E7AC9"/>
    <w:rsid w:val="5970848B"/>
    <w:rsid w:val="5979E15C"/>
    <w:rsid w:val="59A4376B"/>
    <w:rsid w:val="59B95760"/>
    <w:rsid w:val="59D1B82C"/>
    <w:rsid w:val="59D6C0F1"/>
    <w:rsid w:val="59ED9467"/>
    <w:rsid w:val="59F72B03"/>
    <w:rsid w:val="5A01CFF0"/>
    <w:rsid w:val="5A01D951"/>
    <w:rsid w:val="5A1F1580"/>
    <w:rsid w:val="5A3A3CF2"/>
    <w:rsid w:val="5A6622E7"/>
    <w:rsid w:val="5AAEBF31"/>
    <w:rsid w:val="5ACE9E1E"/>
    <w:rsid w:val="5ADBB385"/>
    <w:rsid w:val="5AED6F32"/>
    <w:rsid w:val="5B087FD2"/>
    <w:rsid w:val="5B244B1E"/>
    <w:rsid w:val="5B304796"/>
    <w:rsid w:val="5B3A6DDA"/>
    <w:rsid w:val="5B7D6E05"/>
    <w:rsid w:val="5B834ACD"/>
    <w:rsid w:val="5B88DD11"/>
    <w:rsid w:val="5B901098"/>
    <w:rsid w:val="5B9F6B24"/>
    <w:rsid w:val="5BEDB7F2"/>
    <w:rsid w:val="5C1B15AA"/>
    <w:rsid w:val="5C1B44AE"/>
    <w:rsid w:val="5C30A84B"/>
    <w:rsid w:val="5C380609"/>
    <w:rsid w:val="5C3902E7"/>
    <w:rsid w:val="5C3E050F"/>
    <w:rsid w:val="5C3FAF11"/>
    <w:rsid w:val="5C44F741"/>
    <w:rsid w:val="5C4DE167"/>
    <w:rsid w:val="5C54F52B"/>
    <w:rsid w:val="5C9DE260"/>
    <w:rsid w:val="5CBEABB4"/>
    <w:rsid w:val="5CEA380F"/>
    <w:rsid w:val="5D07DC49"/>
    <w:rsid w:val="5D38C816"/>
    <w:rsid w:val="5D394663"/>
    <w:rsid w:val="5D39ADBE"/>
    <w:rsid w:val="5D3A6904"/>
    <w:rsid w:val="5D6066C6"/>
    <w:rsid w:val="5D6ADF61"/>
    <w:rsid w:val="5D81170A"/>
    <w:rsid w:val="5D890619"/>
    <w:rsid w:val="5D8A1E7D"/>
    <w:rsid w:val="5DECAF28"/>
    <w:rsid w:val="5DFA9045"/>
    <w:rsid w:val="5E14A446"/>
    <w:rsid w:val="5E247716"/>
    <w:rsid w:val="5E4B8769"/>
    <w:rsid w:val="5E7E111F"/>
    <w:rsid w:val="5E8CD5F3"/>
    <w:rsid w:val="5E8FCEFD"/>
    <w:rsid w:val="5EEDB3BE"/>
    <w:rsid w:val="5F0210F0"/>
    <w:rsid w:val="5F30B596"/>
    <w:rsid w:val="5F3AD856"/>
    <w:rsid w:val="5F4DDB3B"/>
    <w:rsid w:val="5F53B4DC"/>
    <w:rsid w:val="5F56BF7F"/>
    <w:rsid w:val="5F69EFAB"/>
    <w:rsid w:val="5F938B66"/>
    <w:rsid w:val="5F9CA91B"/>
    <w:rsid w:val="5FADF176"/>
    <w:rsid w:val="5FBC070C"/>
    <w:rsid w:val="5FCC35FB"/>
    <w:rsid w:val="5FDCA73A"/>
    <w:rsid w:val="5FE9E0CD"/>
    <w:rsid w:val="5FF7377F"/>
    <w:rsid w:val="6006B848"/>
    <w:rsid w:val="600A9E62"/>
    <w:rsid w:val="6013DD6D"/>
    <w:rsid w:val="602263DC"/>
    <w:rsid w:val="604932EC"/>
    <w:rsid w:val="606313B7"/>
    <w:rsid w:val="608F0F6E"/>
    <w:rsid w:val="60B5EB62"/>
    <w:rsid w:val="60D32983"/>
    <w:rsid w:val="60DD6111"/>
    <w:rsid w:val="60F08856"/>
    <w:rsid w:val="6118AEB5"/>
    <w:rsid w:val="6139862C"/>
    <w:rsid w:val="6141FBC6"/>
    <w:rsid w:val="61460CD7"/>
    <w:rsid w:val="6149F611"/>
    <w:rsid w:val="617073EA"/>
    <w:rsid w:val="61CE6288"/>
    <w:rsid w:val="61D05C4D"/>
    <w:rsid w:val="61DF8B57"/>
    <w:rsid w:val="61E411EF"/>
    <w:rsid w:val="61F7FA9C"/>
    <w:rsid w:val="620DE229"/>
    <w:rsid w:val="6219A37F"/>
    <w:rsid w:val="62303035"/>
    <w:rsid w:val="624674A5"/>
    <w:rsid w:val="625C9262"/>
    <w:rsid w:val="62717ABF"/>
    <w:rsid w:val="62883FBC"/>
    <w:rsid w:val="628CD27B"/>
    <w:rsid w:val="6294EF19"/>
    <w:rsid w:val="62F68B8F"/>
    <w:rsid w:val="63066B49"/>
    <w:rsid w:val="63269787"/>
    <w:rsid w:val="63308553"/>
    <w:rsid w:val="6338C981"/>
    <w:rsid w:val="63489592"/>
    <w:rsid w:val="635AD4A2"/>
    <w:rsid w:val="636F7D6A"/>
    <w:rsid w:val="63CA5911"/>
    <w:rsid w:val="63CF0D03"/>
    <w:rsid w:val="63D40D8B"/>
    <w:rsid w:val="63D64A12"/>
    <w:rsid w:val="63EF8EDD"/>
    <w:rsid w:val="640C2FE3"/>
    <w:rsid w:val="64425126"/>
    <w:rsid w:val="6480C237"/>
    <w:rsid w:val="648F6186"/>
    <w:rsid w:val="64A13218"/>
    <w:rsid w:val="64B6ABE0"/>
    <w:rsid w:val="64B9ADD5"/>
    <w:rsid w:val="64C708D3"/>
    <w:rsid w:val="64CCDC35"/>
    <w:rsid w:val="64E64E5C"/>
    <w:rsid w:val="653731FA"/>
    <w:rsid w:val="6542D36C"/>
    <w:rsid w:val="65465C73"/>
    <w:rsid w:val="65542EBC"/>
    <w:rsid w:val="6566F08F"/>
    <w:rsid w:val="6574EE84"/>
    <w:rsid w:val="6578C310"/>
    <w:rsid w:val="6578F758"/>
    <w:rsid w:val="658289FA"/>
    <w:rsid w:val="659D4B88"/>
    <w:rsid w:val="65AFB37C"/>
    <w:rsid w:val="65C68B30"/>
    <w:rsid w:val="65C6CCED"/>
    <w:rsid w:val="65E0ABF6"/>
    <w:rsid w:val="65EA0207"/>
    <w:rsid w:val="660D3C7C"/>
    <w:rsid w:val="66109367"/>
    <w:rsid w:val="664AA476"/>
    <w:rsid w:val="664E2658"/>
    <w:rsid w:val="6664F744"/>
    <w:rsid w:val="666CCA83"/>
    <w:rsid w:val="666F8BCF"/>
    <w:rsid w:val="66942C4D"/>
    <w:rsid w:val="66951B3B"/>
    <w:rsid w:val="669B0A39"/>
    <w:rsid w:val="66DB2D7F"/>
    <w:rsid w:val="67131E01"/>
    <w:rsid w:val="671CCE5B"/>
    <w:rsid w:val="671F61BC"/>
    <w:rsid w:val="6740FCE2"/>
    <w:rsid w:val="67814E3A"/>
    <w:rsid w:val="679729E2"/>
    <w:rsid w:val="67B2ED45"/>
    <w:rsid w:val="67E71C00"/>
    <w:rsid w:val="67F8BE8F"/>
    <w:rsid w:val="67F96573"/>
    <w:rsid w:val="6804A3E6"/>
    <w:rsid w:val="681A8367"/>
    <w:rsid w:val="681E2857"/>
    <w:rsid w:val="68638AD6"/>
    <w:rsid w:val="687248A7"/>
    <w:rsid w:val="689CD6B3"/>
    <w:rsid w:val="68AD3629"/>
    <w:rsid w:val="68B4F73F"/>
    <w:rsid w:val="68C1DC04"/>
    <w:rsid w:val="68D72F63"/>
    <w:rsid w:val="68DA1575"/>
    <w:rsid w:val="68DE974C"/>
    <w:rsid w:val="68DFB935"/>
    <w:rsid w:val="68F49E18"/>
    <w:rsid w:val="69166C24"/>
    <w:rsid w:val="691EE34B"/>
    <w:rsid w:val="6939A39D"/>
    <w:rsid w:val="69544411"/>
    <w:rsid w:val="6957085C"/>
    <w:rsid w:val="696AF2C7"/>
    <w:rsid w:val="69748BF7"/>
    <w:rsid w:val="697FC684"/>
    <w:rsid w:val="698651B7"/>
    <w:rsid w:val="698AD6A6"/>
    <w:rsid w:val="69A682BA"/>
    <w:rsid w:val="69B3E52E"/>
    <w:rsid w:val="69B795E5"/>
    <w:rsid w:val="69D73A71"/>
    <w:rsid w:val="6A0FE0EB"/>
    <w:rsid w:val="6A1EDEBB"/>
    <w:rsid w:val="6A20B093"/>
    <w:rsid w:val="6A20B737"/>
    <w:rsid w:val="6A4AC10B"/>
    <w:rsid w:val="6A52B939"/>
    <w:rsid w:val="6A580556"/>
    <w:rsid w:val="6A64B705"/>
    <w:rsid w:val="6A6AAB39"/>
    <w:rsid w:val="6A72E36E"/>
    <w:rsid w:val="6A9DD2CE"/>
    <w:rsid w:val="6A9F3130"/>
    <w:rsid w:val="6AAB3AE2"/>
    <w:rsid w:val="6AB17446"/>
    <w:rsid w:val="6AD51A61"/>
    <w:rsid w:val="6ADCECC5"/>
    <w:rsid w:val="6AE76799"/>
    <w:rsid w:val="6B012B06"/>
    <w:rsid w:val="6B300F57"/>
    <w:rsid w:val="6B3710C2"/>
    <w:rsid w:val="6B473463"/>
    <w:rsid w:val="6B480AF9"/>
    <w:rsid w:val="6B52E466"/>
    <w:rsid w:val="6B54EBFB"/>
    <w:rsid w:val="6B5AB703"/>
    <w:rsid w:val="6B75CE81"/>
    <w:rsid w:val="6B9795B1"/>
    <w:rsid w:val="6B97E7D2"/>
    <w:rsid w:val="6B9A7467"/>
    <w:rsid w:val="6BABB754"/>
    <w:rsid w:val="6BBA411A"/>
    <w:rsid w:val="6BE49D2D"/>
    <w:rsid w:val="6BEB3E8F"/>
    <w:rsid w:val="6C0237A5"/>
    <w:rsid w:val="6C0388E0"/>
    <w:rsid w:val="6C195DA8"/>
    <w:rsid w:val="6C1F39B4"/>
    <w:rsid w:val="6C2B038D"/>
    <w:rsid w:val="6C30FF2B"/>
    <w:rsid w:val="6C354B82"/>
    <w:rsid w:val="6C4A7AE6"/>
    <w:rsid w:val="6C512F44"/>
    <w:rsid w:val="6C5C1A24"/>
    <w:rsid w:val="6C7E5C56"/>
    <w:rsid w:val="6C864E6F"/>
    <w:rsid w:val="6CA108F3"/>
    <w:rsid w:val="6CA6D3C2"/>
    <w:rsid w:val="6CB401ED"/>
    <w:rsid w:val="6CC677AA"/>
    <w:rsid w:val="6CD24156"/>
    <w:rsid w:val="6CFA7FA7"/>
    <w:rsid w:val="6D080F7A"/>
    <w:rsid w:val="6D4BFD3E"/>
    <w:rsid w:val="6D728B2A"/>
    <w:rsid w:val="6D8893D8"/>
    <w:rsid w:val="6DD082A8"/>
    <w:rsid w:val="6E0FECC2"/>
    <w:rsid w:val="6E2AA480"/>
    <w:rsid w:val="6E3389A8"/>
    <w:rsid w:val="6E45056C"/>
    <w:rsid w:val="6E53FCA0"/>
    <w:rsid w:val="6E7C5814"/>
    <w:rsid w:val="6E9228A5"/>
    <w:rsid w:val="6E9F0CC0"/>
    <w:rsid w:val="6EA49375"/>
    <w:rsid w:val="6EB177EC"/>
    <w:rsid w:val="6ED62ADC"/>
    <w:rsid w:val="6ED7DFEF"/>
    <w:rsid w:val="6EDA893B"/>
    <w:rsid w:val="6EE4701E"/>
    <w:rsid w:val="6F054B48"/>
    <w:rsid w:val="6F24D3A1"/>
    <w:rsid w:val="6F2AE375"/>
    <w:rsid w:val="6F89907C"/>
    <w:rsid w:val="6F8F464A"/>
    <w:rsid w:val="6F8FE509"/>
    <w:rsid w:val="6F95D478"/>
    <w:rsid w:val="6FBCC151"/>
    <w:rsid w:val="6FECB0D7"/>
    <w:rsid w:val="70209B2F"/>
    <w:rsid w:val="70385D79"/>
    <w:rsid w:val="7057396E"/>
    <w:rsid w:val="70673B14"/>
    <w:rsid w:val="706AAB99"/>
    <w:rsid w:val="70701EC5"/>
    <w:rsid w:val="7081C223"/>
    <w:rsid w:val="708F69E5"/>
    <w:rsid w:val="709CE35E"/>
    <w:rsid w:val="70B2E7D5"/>
    <w:rsid w:val="70E8BD48"/>
    <w:rsid w:val="70F54E53"/>
    <w:rsid w:val="7102E063"/>
    <w:rsid w:val="711AF30B"/>
    <w:rsid w:val="7134338C"/>
    <w:rsid w:val="713647A3"/>
    <w:rsid w:val="713B2C82"/>
    <w:rsid w:val="716C0C5A"/>
    <w:rsid w:val="716EC8BB"/>
    <w:rsid w:val="717BAAAD"/>
    <w:rsid w:val="7186214A"/>
    <w:rsid w:val="71C2F443"/>
    <w:rsid w:val="71C943A5"/>
    <w:rsid w:val="71D756FF"/>
    <w:rsid w:val="71E91612"/>
    <w:rsid w:val="71F6ABB6"/>
    <w:rsid w:val="71FB8882"/>
    <w:rsid w:val="7216F26A"/>
    <w:rsid w:val="723196AE"/>
    <w:rsid w:val="723602AF"/>
    <w:rsid w:val="72479FC3"/>
    <w:rsid w:val="724FE0E7"/>
    <w:rsid w:val="725455E6"/>
    <w:rsid w:val="7269AC5A"/>
    <w:rsid w:val="727867C5"/>
    <w:rsid w:val="7279F25E"/>
    <w:rsid w:val="729B05CC"/>
    <w:rsid w:val="72A2A714"/>
    <w:rsid w:val="72BBAE0E"/>
    <w:rsid w:val="72C45F6C"/>
    <w:rsid w:val="72E05344"/>
    <w:rsid w:val="72E8A198"/>
    <w:rsid w:val="72F51CC9"/>
    <w:rsid w:val="72F5615E"/>
    <w:rsid w:val="732A41FD"/>
    <w:rsid w:val="7339E000"/>
    <w:rsid w:val="73606607"/>
    <w:rsid w:val="736699D1"/>
    <w:rsid w:val="736B81F1"/>
    <w:rsid w:val="7371E9A2"/>
    <w:rsid w:val="73940055"/>
    <w:rsid w:val="73A98411"/>
    <w:rsid w:val="73C83B9B"/>
    <w:rsid w:val="73CEAC57"/>
    <w:rsid w:val="73D9299E"/>
    <w:rsid w:val="73DE363C"/>
    <w:rsid w:val="7403FE0D"/>
    <w:rsid w:val="7425F3F9"/>
    <w:rsid w:val="742F8220"/>
    <w:rsid w:val="74383902"/>
    <w:rsid w:val="7439D3E6"/>
    <w:rsid w:val="744E87B0"/>
    <w:rsid w:val="74682A84"/>
    <w:rsid w:val="7477B0AA"/>
    <w:rsid w:val="7483B849"/>
    <w:rsid w:val="74D151D2"/>
    <w:rsid w:val="75085417"/>
    <w:rsid w:val="75186543"/>
    <w:rsid w:val="752822B0"/>
    <w:rsid w:val="7548F04E"/>
    <w:rsid w:val="755BBF6C"/>
    <w:rsid w:val="755F9C2A"/>
    <w:rsid w:val="7566CFA9"/>
    <w:rsid w:val="7593F26F"/>
    <w:rsid w:val="759CBCAC"/>
    <w:rsid w:val="75C1735C"/>
    <w:rsid w:val="75D2C01E"/>
    <w:rsid w:val="75F27C97"/>
    <w:rsid w:val="75F2D217"/>
    <w:rsid w:val="76049C0A"/>
    <w:rsid w:val="7610186A"/>
    <w:rsid w:val="76242643"/>
    <w:rsid w:val="76331CE6"/>
    <w:rsid w:val="76362B97"/>
    <w:rsid w:val="763D5815"/>
    <w:rsid w:val="768876BB"/>
    <w:rsid w:val="768E38C6"/>
    <w:rsid w:val="76A6CA69"/>
    <w:rsid w:val="76D81FB2"/>
    <w:rsid w:val="7732742F"/>
    <w:rsid w:val="776D4C7A"/>
    <w:rsid w:val="77819247"/>
    <w:rsid w:val="778EC3A8"/>
    <w:rsid w:val="7793A120"/>
    <w:rsid w:val="77CE809B"/>
    <w:rsid w:val="77D4B58B"/>
    <w:rsid w:val="7821329A"/>
    <w:rsid w:val="7827C0D2"/>
    <w:rsid w:val="782A001E"/>
    <w:rsid w:val="783787D7"/>
    <w:rsid w:val="783BF112"/>
    <w:rsid w:val="78430640"/>
    <w:rsid w:val="787B0EE3"/>
    <w:rsid w:val="7895C9CB"/>
    <w:rsid w:val="78B25960"/>
    <w:rsid w:val="78B711FF"/>
    <w:rsid w:val="78D801F3"/>
    <w:rsid w:val="79199A45"/>
    <w:rsid w:val="7923E467"/>
    <w:rsid w:val="7934EAFC"/>
    <w:rsid w:val="794F41B3"/>
    <w:rsid w:val="7955DF58"/>
    <w:rsid w:val="79666DEE"/>
    <w:rsid w:val="796BDF5A"/>
    <w:rsid w:val="796CEBAD"/>
    <w:rsid w:val="79714B83"/>
    <w:rsid w:val="79768C30"/>
    <w:rsid w:val="7989A3DC"/>
    <w:rsid w:val="79922144"/>
    <w:rsid w:val="79A50EA3"/>
    <w:rsid w:val="79A5191B"/>
    <w:rsid w:val="79A6B125"/>
    <w:rsid w:val="79A9225A"/>
    <w:rsid w:val="79B49BFA"/>
    <w:rsid w:val="79BF04B5"/>
    <w:rsid w:val="79DD1D98"/>
    <w:rsid w:val="7A283713"/>
    <w:rsid w:val="7A31E0E4"/>
    <w:rsid w:val="7A4E7BC7"/>
    <w:rsid w:val="7A9628A4"/>
    <w:rsid w:val="7A99840F"/>
    <w:rsid w:val="7AB5EFC8"/>
    <w:rsid w:val="7ABCF984"/>
    <w:rsid w:val="7AD9D2E5"/>
    <w:rsid w:val="7AEF74B6"/>
    <w:rsid w:val="7AF03862"/>
    <w:rsid w:val="7B124742"/>
    <w:rsid w:val="7B28C262"/>
    <w:rsid w:val="7B49B040"/>
    <w:rsid w:val="7B4B9284"/>
    <w:rsid w:val="7B657719"/>
    <w:rsid w:val="7BA197FF"/>
    <w:rsid w:val="7BBF6BAB"/>
    <w:rsid w:val="7BC7A4B7"/>
    <w:rsid w:val="7C07F322"/>
    <w:rsid w:val="7C0CEBB7"/>
    <w:rsid w:val="7C1BED53"/>
    <w:rsid w:val="7C27C2FA"/>
    <w:rsid w:val="7C3F1ADF"/>
    <w:rsid w:val="7C60A935"/>
    <w:rsid w:val="7C651AA7"/>
    <w:rsid w:val="7C6D6152"/>
    <w:rsid w:val="7C83974B"/>
    <w:rsid w:val="7C9C2579"/>
    <w:rsid w:val="7CB4CD02"/>
    <w:rsid w:val="7CBAF9A7"/>
    <w:rsid w:val="7CCD4EBE"/>
    <w:rsid w:val="7CD4EDEE"/>
    <w:rsid w:val="7CD8147A"/>
    <w:rsid w:val="7CDF994E"/>
    <w:rsid w:val="7CE82E26"/>
    <w:rsid w:val="7CF367AE"/>
    <w:rsid w:val="7D232F4C"/>
    <w:rsid w:val="7D45E281"/>
    <w:rsid w:val="7D4D550B"/>
    <w:rsid w:val="7D6188E3"/>
    <w:rsid w:val="7D8D6F2B"/>
    <w:rsid w:val="7D93664A"/>
    <w:rsid w:val="7DB4FFC2"/>
    <w:rsid w:val="7DBEE8E7"/>
    <w:rsid w:val="7DD6C653"/>
    <w:rsid w:val="7DE6564E"/>
    <w:rsid w:val="7DEA0839"/>
    <w:rsid w:val="7E0B964E"/>
    <w:rsid w:val="7E431529"/>
    <w:rsid w:val="7E5C9661"/>
    <w:rsid w:val="7E87FD28"/>
    <w:rsid w:val="7E9B4D32"/>
    <w:rsid w:val="7EA06EA9"/>
    <w:rsid w:val="7EB6D3C1"/>
    <w:rsid w:val="7EB73D47"/>
    <w:rsid w:val="7ECB0AAF"/>
    <w:rsid w:val="7ED65EFD"/>
    <w:rsid w:val="7EEAB85E"/>
    <w:rsid w:val="7F01F449"/>
    <w:rsid w:val="7F150645"/>
    <w:rsid w:val="7F254290"/>
    <w:rsid w:val="7F2C53C6"/>
    <w:rsid w:val="7F45EA3B"/>
    <w:rsid w:val="7F78EB99"/>
    <w:rsid w:val="7F79E6BC"/>
    <w:rsid w:val="7F7F2B2D"/>
    <w:rsid w:val="7F938F8D"/>
    <w:rsid w:val="7FA42D88"/>
    <w:rsid w:val="7FB08F2E"/>
    <w:rsid w:val="7FB4BE02"/>
    <w:rsid w:val="7FC00C5D"/>
    <w:rsid w:val="7FD9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E7E2"/>
  <w15:chartTrackingRefBased/>
  <w15:docId w15:val="{E89FC62C-72C4-4818-BB8B-A4AC2FE3BB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F54C5"/>
  </w:style>
  <w:style w:type="paragraph" w:styleId="Heading1">
    <w:name w:val="heading 1"/>
    <w:basedOn w:val="Normal"/>
    <w:next w:val="Normal"/>
    <w:link w:val="Heading1Char"/>
    <w:uiPriority w:val="9"/>
    <w:qFormat/>
    <w:rsid w:val="002B114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14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B114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B114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B114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B1143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B1143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B114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B114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B114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B1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14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B114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B1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14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B1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1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14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11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1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1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58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EE3552"/>
    <w:rPr>
      <w:color w:val="666666"/>
    </w:rPr>
  </w:style>
  <w:style w:type="table" w:styleId="PlainTable1">
    <w:name w:val="Plain Table 1"/>
    <w:basedOn w:val="TableNormal"/>
    <w:uiPriority w:val="41"/>
    <w:rsid w:val="005D6E9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E6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E647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A4D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6975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807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2.png" Id="rId26" /><Relationship Type="http://schemas.openxmlformats.org/officeDocument/2006/relationships/image" Target="media/image35.png" Id="rId39" /><Relationship Type="http://schemas.openxmlformats.org/officeDocument/2006/relationships/image" Target="media/image30.png" Id="rId34" /><Relationship Type="http://schemas.openxmlformats.org/officeDocument/2006/relationships/image" Target="media/image38.png" Id="rId42" /><Relationship Type="http://schemas.openxmlformats.org/officeDocument/2006/relationships/image" Target="media/image43.png" Id="rId47" /><Relationship Type="http://schemas.openxmlformats.org/officeDocument/2006/relationships/image" Target="media/image46.png" Id="rId50" /><Relationship Type="http://schemas.openxmlformats.org/officeDocument/2006/relationships/theme" Target="theme/theme1.xml" Id="rId55" /><Relationship Type="http://schemas.openxmlformats.org/officeDocument/2006/relationships/image" Target="media/image3.png" Id="rId7" /><Relationship Type="http://schemas.openxmlformats.org/officeDocument/2006/relationships/image" Target="media/image29.png" Id="rId33" /><Relationship Type="http://schemas.openxmlformats.org/officeDocument/2006/relationships/image" Target="media/image34.png" Id="rId38" /><Relationship Type="http://schemas.openxmlformats.org/officeDocument/2006/relationships/image" Target="media/image42.png" Id="rId46" /><Relationship Type="http://schemas.openxmlformats.org/officeDocument/2006/relationships/styles" Target="styles.xml" Id="rId2" /><Relationship Type="http://schemas.openxmlformats.org/officeDocument/2006/relationships/image" Target="media/image25.png" Id="rId29" /><Relationship Type="http://schemas.openxmlformats.org/officeDocument/2006/relationships/image" Target="media/image37.png" Id="rId41" /><Relationship Type="http://schemas.microsoft.com/office/2011/relationships/people" Target="people.xml" Id="rId54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8.png" Id="rId32" /><Relationship Type="http://schemas.openxmlformats.org/officeDocument/2006/relationships/image" Target="media/image33.png" Id="rId37" /><Relationship Type="http://schemas.openxmlformats.org/officeDocument/2006/relationships/image" Target="media/image36.png" Id="rId40" /><Relationship Type="http://schemas.openxmlformats.org/officeDocument/2006/relationships/image" Target="media/image41.png" Id="rId45" /><Relationship Type="http://schemas.openxmlformats.org/officeDocument/2006/relationships/fontTable" Target="fontTable.xml" Id="rId53" /><Relationship Type="http://schemas.openxmlformats.org/officeDocument/2006/relationships/image" Target="media/image24.png" Id="rId28" /><Relationship Type="http://schemas.openxmlformats.org/officeDocument/2006/relationships/image" Target="media/image32.png" Id="rId36" /><Relationship Type="http://schemas.openxmlformats.org/officeDocument/2006/relationships/image" Target="media/image45.png" Id="rId49" /><Relationship Type="http://schemas.openxmlformats.org/officeDocument/2006/relationships/image" Target="media/image6.png" Id="rId10" /><Relationship Type="http://schemas.openxmlformats.org/officeDocument/2006/relationships/image" Target="media/image27.png" Id="rId31" /><Relationship Type="http://schemas.openxmlformats.org/officeDocument/2006/relationships/image" Target="media/image40.png" Id="rId44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23.png" Id="rId27" /><Relationship Type="http://schemas.openxmlformats.org/officeDocument/2006/relationships/image" Target="media/image26.png" Id="rId30" /><Relationship Type="http://schemas.openxmlformats.org/officeDocument/2006/relationships/image" Target="media/image31.png" Id="rId35" /><Relationship Type="http://schemas.openxmlformats.org/officeDocument/2006/relationships/image" Target="media/image39.png" Id="rId43" /><Relationship Type="http://schemas.openxmlformats.org/officeDocument/2006/relationships/image" Target="media/image44.png" Id="rId48" /><Relationship Type="http://schemas.openxmlformats.org/officeDocument/2006/relationships/image" Target="media/image4.png" Id="rId8" /><Relationship Type="http://schemas.openxmlformats.org/officeDocument/2006/relationships/image" Target="media/image47.png" Id="rId51" /><Relationship Type="http://schemas.openxmlformats.org/officeDocument/2006/relationships/settings" Target="settings.xml" Id="rId3" /><Relationship Type="http://schemas.microsoft.com/office/2020/10/relationships/intelligence" Target="intelligence2.xml" Id="Rbbff72ce51964356" /><Relationship Type="http://schemas.openxmlformats.org/officeDocument/2006/relationships/image" Target="/media/image31.png" Id="Rfdd55050753043a0" /><Relationship Type="http://schemas.openxmlformats.org/officeDocument/2006/relationships/image" Target="/media/image32.png" Id="R3378a75dbc3f4df1" /><Relationship Type="http://schemas.openxmlformats.org/officeDocument/2006/relationships/image" Target="/media/image33.png" Id="R6de6cb363c4e44dd" /><Relationship Type="http://schemas.openxmlformats.org/officeDocument/2006/relationships/image" Target="/media/image34.png" Id="R16870c5f8dcf479b" /><Relationship Type="http://schemas.openxmlformats.org/officeDocument/2006/relationships/image" Target="/media/image35.png" Id="R233fd9620b574709" /><Relationship Type="http://schemas.openxmlformats.org/officeDocument/2006/relationships/image" Target="/media/image36.png" Id="Re85575ec6d5e42e8" /><Relationship Type="http://schemas.openxmlformats.org/officeDocument/2006/relationships/image" Target="/media/image37.png" Id="R9fc8b301e6a345a4" /><Relationship Type="http://schemas.openxmlformats.org/officeDocument/2006/relationships/image" Target="/media/image38.png" Id="R3b82f8a0c9954842" /><Relationship Type="http://schemas.openxmlformats.org/officeDocument/2006/relationships/image" Target="/media/image39.png" Id="R44b8d5c0179c46b5" /><Relationship Type="http://schemas.openxmlformats.org/officeDocument/2006/relationships/image" Target="/media/image3a.png" Id="R70196ad7926d4e2a" /><Relationship Type="http://schemas.openxmlformats.org/officeDocument/2006/relationships/image" Target="/media/image3b.png" Id="Rdc63082461ba4486" /><Relationship Type="http://schemas.openxmlformats.org/officeDocument/2006/relationships/image" Target="/media/image3c.png" Id="Re0d5e7efcf394c13" /><Relationship Type="http://schemas.openxmlformats.org/officeDocument/2006/relationships/image" Target="/media/image3d.png" Id="R8dc63780a3cc4017" /><Relationship Type="http://schemas.openxmlformats.org/officeDocument/2006/relationships/image" Target="/media/image3e.png" Id="R77eb8e7112f94b71" /><Relationship Type="http://schemas.openxmlformats.org/officeDocument/2006/relationships/image" Target="/media/image3f.png" Id="R5c98937754f04976" /><Relationship Type="http://schemas.openxmlformats.org/officeDocument/2006/relationships/image" Target="/media/image40.png" Id="Ra8e1f361dff742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Liza Bratushkina</dc:creator>
  <keywords/>
  <dc:description/>
  <lastModifiedBy>Yelyzareta Liza Bratushkin</lastModifiedBy>
  <revision>5</revision>
  <dcterms:created xsi:type="dcterms:W3CDTF">2025-03-14T10:02:00.0000000Z</dcterms:created>
  <dcterms:modified xsi:type="dcterms:W3CDTF">2025-03-16T14:24:42.3415094Z</dcterms:modified>
</coreProperties>
</file>